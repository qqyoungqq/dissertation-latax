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15BCA1" w14:textId="43F205A0" w:rsidR="00EF21E2" w:rsidRPr="00A96C5F" w:rsidRDefault="00A96C5F" w:rsidP="00EF21E2">
      <w:pPr>
        <w:spacing w:line="480" w:lineRule="auto"/>
        <w:jc w:val="center"/>
        <w:rPr>
          <w:rFonts w:ascii="Times" w:hAnsi="Times"/>
          <w:b/>
        </w:rPr>
      </w:pPr>
      <w:r w:rsidRPr="00A96C5F">
        <w:rPr>
          <w:rFonts w:ascii="Times" w:hAnsi="Times"/>
          <w:b/>
        </w:rPr>
        <w:t>Abstract</w:t>
      </w:r>
    </w:p>
    <w:p w14:paraId="156D04AD" w14:textId="77777777" w:rsidR="00B7576B" w:rsidRDefault="00B632BF" w:rsidP="00EF21E2">
      <w:pPr>
        <w:tabs>
          <w:tab w:val="left" w:pos="3240"/>
        </w:tabs>
        <w:spacing w:line="480" w:lineRule="auto"/>
        <w:rPr>
          <w:ins w:id="0" w:author="Timothy H Dixon" w:date="2016-02-13T13:48:00Z"/>
          <w:rFonts w:ascii="Times" w:hAnsi="Times"/>
          <w:lang w:eastAsia="zh-CN"/>
        </w:rPr>
      </w:pPr>
      <w:r>
        <w:rPr>
          <w:rFonts w:ascii="Times" w:hAnsi="Times"/>
        </w:rPr>
        <w:t>Satellite</w:t>
      </w:r>
      <w:r w:rsidR="004A7F76" w:rsidRPr="00A96C5F">
        <w:rPr>
          <w:rFonts w:ascii="Times" w:hAnsi="Times"/>
        </w:rPr>
        <w:t xml:space="preserve"> g</w:t>
      </w:r>
      <w:r w:rsidR="00C338AE" w:rsidRPr="00A96C5F">
        <w:rPr>
          <w:rFonts w:ascii="Times" w:hAnsi="Times"/>
        </w:rPr>
        <w:t>eode</w:t>
      </w:r>
      <w:r>
        <w:rPr>
          <w:rFonts w:ascii="Times" w:hAnsi="Times"/>
        </w:rPr>
        <w:t xml:space="preserve">sy plays an important role </w:t>
      </w:r>
      <w:ins w:id="1" w:author="Timothy H Dixon" w:date="2016-02-13T13:42:00Z">
        <w:r w:rsidR="00B7576B">
          <w:rPr>
            <w:rFonts w:ascii="Times" w:hAnsi="Times"/>
          </w:rPr>
          <w:t>in</w:t>
        </w:r>
      </w:ins>
      <w:del w:id="2" w:author="Timothy H Dixon" w:date="2016-02-13T13:42:00Z">
        <w:r w:rsidDel="00B7576B">
          <w:rPr>
            <w:rFonts w:ascii="Times" w:hAnsi="Times"/>
          </w:rPr>
          <w:delText>for</w:delText>
        </w:r>
      </w:del>
      <w:r>
        <w:rPr>
          <w:rFonts w:ascii="Times" w:hAnsi="Times"/>
        </w:rPr>
        <w:t xml:space="preserve"> E</w:t>
      </w:r>
      <w:r w:rsidR="00C338AE" w:rsidRPr="00A96C5F">
        <w:rPr>
          <w:rFonts w:ascii="Times" w:hAnsi="Times"/>
        </w:rPr>
        <w:t>arth observation</w:t>
      </w:r>
      <w:del w:id="3" w:author="Timothy H Dixon" w:date="2016-02-13T13:44:00Z">
        <w:r w:rsidR="004A7F76" w:rsidRPr="00A96C5F" w:rsidDel="00B7576B">
          <w:rPr>
            <w:rFonts w:ascii="Times" w:hAnsi="Times"/>
          </w:rPr>
          <w:delText xml:space="preserve"> and</w:delText>
        </w:r>
      </w:del>
      <w:del w:id="4" w:author="Timothy H Dixon" w:date="2016-02-13T13:42:00Z">
        <w:r w:rsidR="004A7F76" w:rsidRPr="00A96C5F" w:rsidDel="00B7576B">
          <w:rPr>
            <w:rFonts w:ascii="Times" w:hAnsi="Times"/>
          </w:rPr>
          <w:delText xml:space="preserve"> it</w:delText>
        </w:r>
      </w:del>
      <w:del w:id="5" w:author="Timothy H Dixon" w:date="2016-02-13T13:44:00Z">
        <w:r w:rsidR="004A7F76" w:rsidRPr="00A96C5F" w:rsidDel="00B7576B">
          <w:rPr>
            <w:rFonts w:ascii="Times" w:hAnsi="Times"/>
          </w:rPr>
          <w:delText xml:space="preserve"> provides numerous applications in dif</w:delText>
        </w:r>
        <w:r w:rsidR="00AE000D" w:rsidRPr="00A96C5F" w:rsidDel="00B7576B">
          <w:rPr>
            <w:rFonts w:ascii="Times" w:hAnsi="Times"/>
          </w:rPr>
          <w:delText>ferent scientific disciplines</w:delText>
        </w:r>
      </w:del>
      <w:r w:rsidR="00AE000D" w:rsidRPr="00A96C5F">
        <w:rPr>
          <w:rFonts w:ascii="Times" w:hAnsi="Times"/>
        </w:rPr>
        <w:t xml:space="preserve">.  </w:t>
      </w:r>
      <w:r>
        <w:rPr>
          <w:rFonts w:ascii="Times" w:hAnsi="Times"/>
        </w:rPr>
        <w:t>This</w:t>
      </w:r>
      <w:r w:rsidR="00D55932" w:rsidRPr="00A96C5F">
        <w:rPr>
          <w:rFonts w:ascii="Times" w:hAnsi="Times"/>
        </w:rPr>
        <w:t xml:space="preserve"> dissertation</w:t>
      </w:r>
      <w:r w:rsidR="00285365" w:rsidRPr="00A96C5F">
        <w:rPr>
          <w:rFonts w:ascii="Times" w:hAnsi="Times"/>
        </w:rPr>
        <w:t xml:space="preserve"> presents three </w:t>
      </w:r>
      <w:r w:rsidR="003E1AEA" w:rsidRPr="00A96C5F">
        <w:rPr>
          <w:rFonts w:ascii="Times" w:hAnsi="Times"/>
        </w:rPr>
        <w:t>applications</w:t>
      </w:r>
      <w:r>
        <w:rPr>
          <w:rFonts w:ascii="Times" w:hAnsi="Times"/>
        </w:rPr>
        <w:t xml:space="preserve"> of satellite</w:t>
      </w:r>
      <w:r w:rsidR="00D55932" w:rsidRPr="00A96C5F">
        <w:rPr>
          <w:rFonts w:ascii="Times" w:hAnsi="Times"/>
        </w:rPr>
        <w:t xml:space="preserve"> geodesy </w:t>
      </w:r>
      <w:r w:rsidR="009D0B5B" w:rsidRPr="00A96C5F">
        <w:rPr>
          <w:rFonts w:ascii="Times" w:hAnsi="Times"/>
        </w:rPr>
        <w:t xml:space="preserve">in </w:t>
      </w:r>
      <w:r>
        <w:rPr>
          <w:rFonts w:ascii="Times" w:hAnsi="Times"/>
        </w:rPr>
        <w:t xml:space="preserve">environmental and </w:t>
      </w:r>
      <w:r w:rsidR="009D0B5B" w:rsidRPr="00A96C5F">
        <w:rPr>
          <w:rFonts w:ascii="Times" w:hAnsi="Times"/>
        </w:rPr>
        <w:t>climate change</w:t>
      </w:r>
      <w:r w:rsidR="00D55932" w:rsidRPr="00A96C5F">
        <w:rPr>
          <w:rFonts w:ascii="Times" w:hAnsi="Times"/>
        </w:rPr>
        <w:t>.</w:t>
      </w:r>
      <w:r w:rsidR="00C9302A" w:rsidRPr="00A96C5F">
        <w:rPr>
          <w:rFonts w:ascii="Times" w:hAnsi="Times"/>
        </w:rPr>
        <w:t xml:space="preserve"> </w:t>
      </w:r>
      <w:del w:id="6" w:author="Timothy H Dixon" w:date="2016-02-13T13:44:00Z">
        <w:r w:rsidR="00C9302A" w:rsidRPr="00A96C5F" w:rsidDel="00B7576B">
          <w:rPr>
            <w:rFonts w:ascii="Times" w:hAnsi="Times"/>
          </w:rPr>
          <w:delText xml:space="preserve"> </w:delText>
        </w:r>
        <w:r w:rsidR="00AE000D" w:rsidRPr="00A96C5F" w:rsidDel="00B7576B">
          <w:rPr>
            <w:rFonts w:ascii="Times" w:hAnsi="Times"/>
          </w:rPr>
          <w:delText>I</w:delText>
        </w:r>
        <w:r w:rsidR="0075315C" w:rsidDel="00B7576B">
          <w:rPr>
            <w:rFonts w:ascii="Times" w:hAnsi="Times"/>
          </w:rPr>
          <w:delText xml:space="preserve">n this dissertation, </w:delText>
        </w:r>
      </w:del>
      <w:ins w:id="7" w:author="Timothy H Dixon" w:date="2016-02-13T13:44:00Z">
        <w:r w:rsidR="00B7576B">
          <w:rPr>
            <w:rFonts w:ascii="Times" w:hAnsi="Times"/>
          </w:rPr>
          <w:t>T</w:t>
        </w:r>
      </w:ins>
      <w:del w:id="8" w:author="Timothy H Dixon" w:date="2016-02-13T13:44:00Z">
        <w:r w:rsidR="0075315C" w:rsidDel="00B7576B">
          <w:rPr>
            <w:rFonts w:ascii="Times" w:hAnsi="Times"/>
          </w:rPr>
          <w:delText>t</w:delText>
        </w:r>
      </w:del>
      <w:r w:rsidR="0075315C">
        <w:rPr>
          <w:rFonts w:ascii="Times" w:hAnsi="Times"/>
        </w:rPr>
        <w:t>hree satellite</w:t>
      </w:r>
      <w:r w:rsidR="00AE000D" w:rsidRPr="00A96C5F">
        <w:rPr>
          <w:rFonts w:ascii="Times" w:hAnsi="Times"/>
        </w:rPr>
        <w:t xml:space="preserve"> geodesy techniques are used: high-precision Global Positioning System (GPS), the Gravity Recovery and Climate Experiment (GRACE) and </w:t>
      </w:r>
      <w:proofErr w:type="spellStart"/>
      <w:r w:rsidR="00AE000D" w:rsidRPr="00A96C5F">
        <w:rPr>
          <w:rFonts w:ascii="Times" w:hAnsi="Times"/>
        </w:rPr>
        <w:t>Interferometric</w:t>
      </w:r>
      <w:proofErr w:type="spellEnd"/>
      <w:r w:rsidR="00AE000D" w:rsidRPr="00A96C5F">
        <w:rPr>
          <w:rFonts w:ascii="Times" w:hAnsi="Times"/>
        </w:rPr>
        <w:t xml:space="preserve"> Synthetic Aperture Radar (</w:t>
      </w:r>
      <w:commentRangeStart w:id="9"/>
      <w:proofErr w:type="spellStart"/>
      <w:r w:rsidR="00AE000D" w:rsidRPr="00A96C5F">
        <w:rPr>
          <w:rFonts w:ascii="Times" w:hAnsi="Times"/>
        </w:rPr>
        <w:t>InSAR</w:t>
      </w:r>
      <w:commentRangeEnd w:id="9"/>
      <w:proofErr w:type="spellEnd"/>
      <w:r w:rsidR="00B7576B">
        <w:rPr>
          <w:rStyle w:val="CommentReference"/>
        </w:rPr>
        <w:commentReference w:id="9"/>
      </w:r>
      <w:r w:rsidR="00AE000D" w:rsidRPr="00A96C5F">
        <w:rPr>
          <w:rFonts w:ascii="Times" w:hAnsi="Times"/>
        </w:rPr>
        <w:t>).</w:t>
      </w:r>
      <w:r w:rsidR="00AE000D" w:rsidRPr="00A96C5F">
        <w:rPr>
          <w:rFonts w:ascii="Times" w:hAnsi="Times"/>
          <w:lang w:eastAsia="zh-CN"/>
        </w:rPr>
        <w:t xml:space="preserve"> </w:t>
      </w:r>
    </w:p>
    <w:p w14:paraId="75652E31" w14:textId="77777777" w:rsidR="00B7576B" w:rsidRDefault="00B7576B" w:rsidP="00EF21E2">
      <w:pPr>
        <w:tabs>
          <w:tab w:val="left" w:pos="3240"/>
        </w:tabs>
        <w:spacing w:line="480" w:lineRule="auto"/>
        <w:rPr>
          <w:ins w:id="10" w:author="Timothy H Dixon" w:date="2016-02-13T13:48:00Z"/>
          <w:rFonts w:ascii="Times" w:hAnsi="Times"/>
        </w:rPr>
      </w:pPr>
      <w:ins w:id="11" w:author="Timothy H Dixon" w:date="2016-02-13T13:48:00Z">
        <w:r>
          <w:rPr>
            <w:rFonts w:ascii="Times" w:hAnsi="Times"/>
            <w:lang w:eastAsia="zh-CN"/>
          </w:rPr>
          <w:t xml:space="preserve">   </w:t>
        </w:r>
      </w:ins>
      <w:del w:id="12" w:author="Timothy H Dixon" w:date="2016-02-13T13:44:00Z">
        <w:r w:rsidR="00AE000D" w:rsidRPr="00A96C5F" w:rsidDel="00B7576B">
          <w:rPr>
            <w:rFonts w:ascii="Times" w:hAnsi="Times"/>
            <w:lang w:eastAsia="zh-CN"/>
          </w:rPr>
          <w:delText xml:space="preserve"> </w:delText>
        </w:r>
        <w:r w:rsidR="00D55932" w:rsidRPr="00A96C5F" w:rsidDel="00B7576B">
          <w:rPr>
            <w:rFonts w:ascii="Times" w:hAnsi="Times"/>
          </w:rPr>
          <w:delText xml:space="preserve">The following are brief introductions </w:delText>
        </w:r>
        <w:r w:rsidR="0075315C" w:rsidDel="00B7576B">
          <w:rPr>
            <w:rFonts w:ascii="Times" w:hAnsi="Times"/>
          </w:rPr>
          <w:delText>of these three studies</w:delText>
        </w:r>
        <w:r w:rsidR="00D55932" w:rsidRPr="00A96C5F" w:rsidDel="00B7576B">
          <w:rPr>
            <w:rFonts w:ascii="Times" w:hAnsi="Times"/>
          </w:rPr>
          <w:delText xml:space="preserve">. </w:delText>
        </w:r>
        <w:r w:rsidR="00A44C3B" w:rsidRPr="00A96C5F" w:rsidDel="00B7576B">
          <w:rPr>
            <w:rFonts w:ascii="Times" w:hAnsi="Times"/>
          </w:rPr>
          <w:delText xml:space="preserve"> </w:delText>
        </w:r>
      </w:del>
      <w:r w:rsidR="0075315C">
        <w:rPr>
          <w:rFonts w:ascii="Times" w:hAnsi="Times"/>
        </w:rPr>
        <w:t>In the first study</w:t>
      </w:r>
      <w:r w:rsidR="00C9302A" w:rsidRPr="00A96C5F">
        <w:rPr>
          <w:rFonts w:ascii="Times" w:hAnsi="Times"/>
        </w:rPr>
        <w:t xml:space="preserve">, I use </w:t>
      </w:r>
      <w:del w:id="13" w:author="Timothy H Dixon" w:date="2016-02-13T13:45:00Z">
        <w:r w:rsidR="00A40580" w:rsidRPr="00A96C5F" w:rsidDel="00B7576B">
          <w:rPr>
            <w:rFonts w:ascii="Times" w:hAnsi="Times"/>
          </w:rPr>
          <w:delText xml:space="preserve">the </w:delText>
        </w:r>
      </w:del>
      <w:r w:rsidR="00C9302A" w:rsidRPr="00A96C5F">
        <w:rPr>
          <w:rFonts w:ascii="Times" w:hAnsi="Times"/>
        </w:rPr>
        <w:t xml:space="preserve">coastal uplift </w:t>
      </w:r>
      <w:r w:rsidR="00A40580" w:rsidRPr="00A96C5F">
        <w:rPr>
          <w:rFonts w:ascii="Times" w:hAnsi="Times"/>
        </w:rPr>
        <w:t xml:space="preserve">observed by GPS to study the annual </w:t>
      </w:r>
      <w:r w:rsidR="0075315C">
        <w:rPr>
          <w:rFonts w:ascii="Times" w:hAnsi="Times"/>
        </w:rPr>
        <w:t>changes in</w:t>
      </w:r>
      <w:r w:rsidR="00A40580" w:rsidRPr="00A96C5F">
        <w:rPr>
          <w:rFonts w:ascii="Times" w:hAnsi="Times"/>
        </w:rPr>
        <w:t xml:space="preserve"> mass </w:t>
      </w:r>
      <w:r w:rsidR="007E23DF" w:rsidRPr="00A96C5F">
        <w:rPr>
          <w:rFonts w:ascii="Times" w:hAnsi="Times"/>
        </w:rPr>
        <w:t>loss o</w:t>
      </w:r>
      <w:r w:rsidR="0075315C">
        <w:rPr>
          <w:rFonts w:ascii="Times" w:hAnsi="Times"/>
        </w:rPr>
        <w:t xml:space="preserve">f the Greenland ice sheet.  The </w:t>
      </w:r>
      <w:r w:rsidR="007E23DF" w:rsidRPr="00A96C5F">
        <w:rPr>
          <w:rFonts w:ascii="Times" w:hAnsi="Times"/>
        </w:rPr>
        <w:t xml:space="preserve">data show both spatial and temporal variations of coastal ice mass loss and suggest that a combination of warm atmospheric and oceanic condition drove these variations. </w:t>
      </w:r>
    </w:p>
    <w:p w14:paraId="7A3B459C" w14:textId="77777777" w:rsidR="00B7576B" w:rsidRDefault="00B7576B" w:rsidP="00EF21E2">
      <w:pPr>
        <w:tabs>
          <w:tab w:val="left" w:pos="3240"/>
        </w:tabs>
        <w:spacing w:line="480" w:lineRule="auto"/>
        <w:rPr>
          <w:ins w:id="14" w:author="Timothy H Dixon" w:date="2016-02-13T13:48:00Z"/>
          <w:rFonts w:ascii="Times" w:hAnsi="Times"/>
        </w:rPr>
      </w:pPr>
      <w:ins w:id="15" w:author="Timothy H Dixon" w:date="2016-02-13T13:48:00Z">
        <w:r>
          <w:rPr>
            <w:rFonts w:ascii="Times" w:hAnsi="Times"/>
          </w:rPr>
          <w:t xml:space="preserve">   </w:t>
        </w:r>
      </w:ins>
      <w:r w:rsidR="007E23DF" w:rsidRPr="00A96C5F">
        <w:rPr>
          <w:rFonts w:ascii="Times" w:hAnsi="Times"/>
        </w:rPr>
        <w:t xml:space="preserve"> </w:t>
      </w:r>
      <w:r w:rsidR="0075315C">
        <w:rPr>
          <w:rFonts w:ascii="Times" w:hAnsi="Times"/>
        </w:rPr>
        <w:t>In the second study</w:t>
      </w:r>
      <w:r w:rsidR="006533F2" w:rsidRPr="00A96C5F">
        <w:rPr>
          <w:rFonts w:ascii="Times" w:hAnsi="Times"/>
        </w:rPr>
        <w:t xml:space="preserve">, </w:t>
      </w:r>
      <w:r w:rsidR="000417EA" w:rsidRPr="00A96C5F">
        <w:rPr>
          <w:rFonts w:ascii="Times" w:hAnsi="Times"/>
        </w:rPr>
        <w:t xml:space="preserve">I use GRACE monthly </w:t>
      </w:r>
      <w:r w:rsidR="0075315C">
        <w:rPr>
          <w:rFonts w:ascii="Times" w:hAnsi="Times"/>
        </w:rPr>
        <w:t xml:space="preserve">gravity </w:t>
      </w:r>
      <w:ins w:id="16" w:author="Timothy H Dixon" w:date="2016-02-13T13:45:00Z">
        <w:r>
          <w:rPr>
            <w:rFonts w:ascii="Times" w:hAnsi="Times"/>
          </w:rPr>
          <w:t>change estimates</w:t>
        </w:r>
      </w:ins>
      <w:del w:id="17" w:author="Timothy H Dixon" w:date="2016-02-13T13:45:00Z">
        <w:r w:rsidR="000417EA" w:rsidRPr="00A96C5F" w:rsidDel="00B7576B">
          <w:rPr>
            <w:rFonts w:ascii="Times" w:hAnsi="Times"/>
          </w:rPr>
          <w:delText>product</w:delText>
        </w:r>
      </w:del>
      <w:r w:rsidR="000417EA" w:rsidRPr="00A96C5F">
        <w:rPr>
          <w:rFonts w:ascii="Times" w:hAnsi="Times"/>
        </w:rPr>
        <w:t xml:space="preserve"> </w:t>
      </w:r>
      <w:r w:rsidR="0075315C">
        <w:rPr>
          <w:rFonts w:ascii="Times" w:hAnsi="Times"/>
        </w:rPr>
        <w:t xml:space="preserve">to </w:t>
      </w:r>
      <w:ins w:id="18" w:author="Timothy H Dixon" w:date="2016-02-13T13:46:00Z">
        <w:r>
          <w:rPr>
            <w:rFonts w:ascii="Times" w:hAnsi="Times"/>
          </w:rPr>
          <w:t>constrain</w:t>
        </w:r>
      </w:ins>
      <w:del w:id="19" w:author="Timothy H Dixon" w:date="2016-02-13T13:46:00Z">
        <w:r w:rsidR="00290A04" w:rsidRPr="00A96C5F" w:rsidDel="00B7576B">
          <w:rPr>
            <w:rFonts w:ascii="Times" w:hAnsi="Times"/>
          </w:rPr>
          <w:delText>estimate</w:delText>
        </w:r>
      </w:del>
      <w:r w:rsidR="00290A04" w:rsidRPr="00A96C5F">
        <w:rPr>
          <w:rFonts w:ascii="Times" w:hAnsi="Times"/>
        </w:rPr>
        <w:t xml:space="preserve"> recen</w:t>
      </w:r>
      <w:r w:rsidR="0075315C">
        <w:rPr>
          <w:rFonts w:ascii="Times" w:hAnsi="Times"/>
        </w:rPr>
        <w:t>t freshwater flux from Greenland</w:t>
      </w:r>
      <w:r w:rsidR="00290A04" w:rsidRPr="00A96C5F">
        <w:rPr>
          <w:rFonts w:ascii="Times" w:hAnsi="Times"/>
        </w:rPr>
        <w:t xml:space="preserve">.  </w:t>
      </w:r>
      <w:r w:rsidR="0075315C">
        <w:rPr>
          <w:rFonts w:ascii="Times" w:hAnsi="Times"/>
        </w:rPr>
        <w:t>The</w:t>
      </w:r>
      <w:r w:rsidR="00845425" w:rsidRPr="00A96C5F">
        <w:rPr>
          <w:rFonts w:ascii="Times" w:hAnsi="Times"/>
        </w:rPr>
        <w:t xml:space="preserve"> data show</w:t>
      </w:r>
      <w:del w:id="20" w:author="Timothy H Dixon" w:date="2016-02-13T13:46:00Z">
        <w:r w:rsidR="0075315C" w:rsidDel="00B7576B">
          <w:rPr>
            <w:rFonts w:ascii="Times" w:hAnsi="Times"/>
          </w:rPr>
          <w:delText>s</w:delText>
        </w:r>
      </w:del>
      <w:r w:rsidR="00845425" w:rsidRPr="00A96C5F">
        <w:rPr>
          <w:rFonts w:ascii="Times" w:hAnsi="Times"/>
        </w:rPr>
        <w:t xml:space="preserve"> that Arctic freshwater flux started to increase rapidly </w:t>
      </w:r>
      <w:ins w:id="21" w:author="Timothy H Dixon" w:date="2016-02-13T13:46:00Z">
        <w:r>
          <w:rPr>
            <w:rFonts w:ascii="Times" w:hAnsi="Times"/>
          </w:rPr>
          <w:t>in</w:t>
        </w:r>
      </w:ins>
      <w:del w:id="22" w:author="Timothy H Dixon" w:date="2016-02-13T13:46:00Z">
        <w:r w:rsidR="00845425" w:rsidRPr="00A96C5F" w:rsidDel="00B7576B">
          <w:rPr>
            <w:rFonts w:ascii="Times" w:hAnsi="Times"/>
          </w:rPr>
          <w:delText>since</w:delText>
        </w:r>
      </w:del>
      <w:r w:rsidR="00845425" w:rsidRPr="00A96C5F">
        <w:rPr>
          <w:rFonts w:ascii="Times" w:hAnsi="Times"/>
        </w:rPr>
        <w:t xml:space="preserve"> the </w:t>
      </w:r>
      <w:r w:rsidR="0018258E" w:rsidRPr="00A96C5F">
        <w:rPr>
          <w:rFonts w:ascii="Times" w:hAnsi="Times"/>
        </w:rPr>
        <w:t xml:space="preserve">mid-late 1990s, coincident with </w:t>
      </w:r>
      <w:ins w:id="23" w:author="Timothy H Dixon" w:date="2016-02-13T13:46:00Z">
        <w:r>
          <w:rPr>
            <w:rFonts w:ascii="Times" w:hAnsi="Times"/>
          </w:rPr>
          <w:t>a</w:t>
        </w:r>
      </w:ins>
      <w:del w:id="24" w:author="Timothy H Dixon" w:date="2016-02-13T13:46:00Z">
        <w:r w:rsidR="0018258E" w:rsidRPr="00A96C5F" w:rsidDel="00B7576B">
          <w:rPr>
            <w:rFonts w:ascii="Times" w:hAnsi="Times"/>
          </w:rPr>
          <w:delText>the</w:delText>
        </w:r>
      </w:del>
      <w:r w:rsidR="00B649B0" w:rsidRPr="00A96C5F">
        <w:rPr>
          <w:rFonts w:ascii="Times" w:hAnsi="Times"/>
        </w:rPr>
        <w:t xml:space="preserve"> decrease </w:t>
      </w:r>
      <w:ins w:id="25" w:author="Timothy H Dixon" w:date="2016-02-13T13:46:00Z">
        <w:r>
          <w:rPr>
            <w:rFonts w:ascii="Times" w:hAnsi="Times"/>
          </w:rPr>
          <w:t>in the formation of dense</w:t>
        </w:r>
      </w:ins>
      <w:del w:id="26" w:author="Timothy H Dixon" w:date="2016-02-13T13:46:00Z">
        <w:r w:rsidR="00B649B0" w:rsidRPr="00A96C5F" w:rsidDel="00B7576B">
          <w:rPr>
            <w:rFonts w:ascii="Times" w:hAnsi="Times"/>
          </w:rPr>
          <w:delText>of</w:delText>
        </w:r>
      </w:del>
      <w:r w:rsidR="0018258E" w:rsidRPr="00A96C5F">
        <w:rPr>
          <w:rFonts w:ascii="Times" w:hAnsi="Times"/>
        </w:rPr>
        <w:t xml:space="preserve"> Labrador Sea Water</w:t>
      </w:r>
      <w:del w:id="27" w:author="Timothy H Dixon" w:date="2016-02-13T13:46:00Z">
        <w:r w:rsidR="0018258E" w:rsidRPr="00A96C5F" w:rsidDel="00B7576B">
          <w:rPr>
            <w:rFonts w:ascii="Times" w:hAnsi="Times"/>
          </w:rPr>
          <w:delText xml:space="preserve"> </w:delText>
        </w:r>
        <w:r w:rsidR="005C5F10" w:rsidRPr="00A96C5F" w:rsidDel="00B7576B">
          <w:rPr>
            <w:rFonts w:ascii="Times" w:hAnsi="Times"/>
          </w:rPr>
          <w:delText>formation</w:delText>
        </w:r>
      </w:del>
      <w:r w:rsidR="005C5F10" w:rsidRPr="00A96C5F">
        <w:rPr>
          <w:rFonts w:ascii="Times" w:hAnsi="Times"/>
        </w:rPr>
        <w:t xml:space="preserve">, a key component of the deep southward return flow of the Atlantic </w:t>
      </w:r>
      <w:proofErr w:type="spellStart"/>
      <w:r w:rsidR="005C5F10" w:rsidRPr="00A96C5F">
        <w:rPr>
          <w:rFonts w:ascii="Times" w:hAnsi="Times"/>
        </w:rPr>
        <w:t>Meridional</w:t>
      </w:r>
      <w:proofErr w:type="spellEnd"/>
      <w:r w:rsidR="005C5F10" w:rsidRPr="00A96C5F">
        <w:rPr>
          <w:rFonts w:ascii="Times" w:hAnsi="Times"/>
        </w:rPr>
        <w:t xml:space="preserve"> Over</w:t>
      </w:r>
      <w:r w:rsidR="0075315C">
        <w:rPr>
          <w:rFonts w:ascii="Times" w:hAnsi="Times"/>
        </w:rPr>
        <w:t>turning Circulation</w:t>
      </w:r>
      <w:ins w:id="28" w:author="Timothy H Dixon" w:date="2016-02-13T13:48:00Z">
        <w:r>
          <w:rPr>
            <w:rFonts w:ascii="Times" w:hAnsi="Times"/>
          </w:rPr>
          <w:t xml:space="preserve"> (AMOC)</w:t>
        </w:r>
      </w:ins>
      <w:r w:rsidR="0075315C">
        <w:rPr>
          <w:rFonts w:ascii="Times" w:hAnsi="Times"/>
        </w:rPr>
        <w:t xml:space="preserve">.   </w:t>
      </w:r>
      <w:ins w:id="29" w:author="Timothy H Dixon" w:date="2016-02-13T13:47:00Z">
        <w:r>
          <w:rPr>
            <w:rFonts w:ascii="Times" w:hAnsi="Times"/>
          </w:rPr>
          <w:t>R</w:t>
        </w:r>
      </w:ins>
      <w:del w:id="30" w:author="Timothy H Dixon" w:date="2016-02-13T13:47:00Z">
        <w:r w:rsidR="0075315C" w:rsidDel="00B7576B">
          <w:rPr>
            <w:rFonts w:ascii="Times" w:hAnsi="Times"/>
          </w:rPr>
          <w:delText>This study</w:delText>
        </w:r>
        <w:r w:rsidR="005C5F10" w:rsidRPr="00A96C5F" w:rsidDel="00B7576B">
          <w:rPr>
            <w:rFonts w:ascii="Times" w:hAnsi="Times"/>
          </w:rPr>
          <w:delText xml:space="preserve"> suggest</w:delText>
        </w:r>
        <w:r w:rsidR="0075315C" w:rsidDel="00B7576B">
          <w:rPr>
            <w:rFonts w:ascii="Times" w:hAnsi="Times"/>
          </w:rPr>
          <w:delText>s</w:delText>
        </w:r>
        <w:r w:rsidR="005C5F10" w:rsidRPr="00A96C5F" w:rsidDel="00B7576B">
          <w:rPr>
            <w:rFonts w:ascii="Times" w:hAnsi="Times"/>
          </w:rPr>
          <w:delText xml:space="preserve"> that r</w:delText>
        </w:r>
      </w:del>
      <w:r w:rsidR="005C5F10" w:rsidRPr="00A96C5F">
        <w:rPr>
          <w:rFonts w:ascii="Times" w:hAnsi="Times"/>
        </w:rPr>
        <w:t xml:space="preserve">ecent freshening of the </w:t>
      </w:r>
      <w:ins w:id="31" w:author="Timothy H Dixon" w:date="2016-02-13T13:47:00Z">
        <w:r>
          <w:rPr>
            <w:rFonts w:ascii="Times" w:hAnsi="Times"/>
          </w:rPr>
          <w:t>polar oceans may be</w:t>
        </w:r>
      </w:ins>
      <w:del w:id="32" w:author="Timothy H Dixon" w:date="2016-02-13T13:47:00Z">
        <w:r w:rsidR="005C5F10" w:rsidRPr="00A96C5F" w:rsidDel="00B7576B">
          <w:rPr>
            <w:rFonts w:ascii="Times" w:hAnsi="Times"/>
          </w:rPr>
          <w:delText>high-latitude re</w:delText>
        </w:r>
        <w:r w:rsidR="0075315C" w:rsidDel="00B7576B">
          <w:rPr>
            <w:rFonts w:ascii="Times" w:hAnsi="Times"/>
          </w:rPr>
          <w:delText>gion</w:delText>
        </w:r>
      </w:del>
      <w:r w:rsidR="0075315C">
        <w:rPr>
          <w:rFonts w:ascii="Times" w:hAnsi="Times"/>
        </w:rPr>
        <w:t xml:space="preserve"> </w:t>
      </w:r>
      <w:ins w:id="33" w:author="Timothy H Dixon" w:date="2016-02-13T13:47:00Z">
        <w:r>
          <w:rPr>
            <w:rFonts w:ascii="Times" w:hAnsi="Times"/>
          </w:rPr>
          <w:t>reducing</w:t>
        </w:r>
      </w:ins>
      <w:del w:id="34" w:author="Timothy H Dixon" w:date="2016-02-13T13:47:00Z">
        <w:r w:rsidR="0075315C" w:rsidDel="00B7576B">
          <w:rPr>
            <w:rFonts w:ascii="Times" w:hAnsi="Times"/>
          </w:rPr>
          <w:delText>weaken the</w:delText>
        </w:r>
      </w:del>
      <w:r w:rsidR="0075315C">
        <w:rPr>
          <w:rFonts w:ascii="Times" w:hAnsi="Times"/>
        </w:rPr>
        <w:t xml:space="preserve"> formation of La</w:t>
      </w:r>
      <w:r w:rsidR="005C5F10" w:rsidRPr="00A96C5F">
        <w:rPr>
          <w:rFonts w:ascii="Times" w:hAnsi="Times"/>
        </w:rPr>
        <w:t>b</w:t>
      </w:r>
      <w:r w:rsidR="0075315C">
        <w:rPr>
          <w:rFonts w:ascii="Times" w:hAnsi="Times"/>
        </w:rPr>
        <w:t>r</w:t>
      </w:r>
      <w:r w:rsidR="005C5F10" w:rsidRPr="00A96C5F">
        <w:rPr>
          <w:rFonts w:ascii="Times" w:hAnsi="Times"/>
        </w:rPr>
        <w:t>ador Sea</w:t>
      </w:r>
      <w:r w:rsidR="0075315C">
        <w:rPr>
          <w:rFonts w:ascii="Times" w:hAnsi="Times"/>
        </w:rPr>
        <w:t xml:space="preserve"> Water and hence </w:t>
      </w:r>
      <w:ins w:id="35" w:author="Timothy H Dixon" w:date="2016-02-13T13:48:00Z">
        <w:r>
          <w:rPr>
            <w:rFonts w:ascii="Times" w:hAnsi="Times"/>
          </w:rPr>
          <w:t>may be</w:t>
        </w:r>
      </w:ins>
      <w:del w:id="36" w:author="Timothy H Dixon" w:date="2016-02-13T13:48:00Z">
        <w:r w:rsidR="0075315C" w:rsidDel="00B7576B">
          <w:rPr>
            <w:rFonts w:ascii="Times" w:hAnsi="Times"/>
          </w:rPr>
          <w:delText>possibly</w:delText>
        </w:r>
      </w:del>
      <w:r w:rsidR="0075315C">
        <w:rPr>
          <w:rFonts w:ascii="Times" w:hAnsi="Times"/>
        </w:rPr>
        <w:t xml:space="preserve"> </w:t>
      </w:r>
      <w:ins w:id="37" w:author="Timothy H Dixon" w:date="2016-02-13T13:48:00Z">
        <w:r>
          <w:rPr>
            <w:rFonts w:ascii="Times" w:hAnsi="Times"/>
          </w:rPr>
          <w:t>weakening</w:t>
        </w:r>
      </w:ins>
      <w:del w:id="38" w:author="Timothy H Dixon" w:date="2016-02-13T13:48:00Z">
        <w:r w:rsidR="0075315C" w:rsidDel="00B7576B">
          <w:rPr>
            <w:rFonts w:ascii="Times" w:hAnsi="Times"/>
          </w:rPr>
          <w:delText>slow down</w:delText>
        </w:r>
      </w:del>
      <w:r w:rsidR="005C5F10" w:rsidRPr="00A96C5F">
        <w:rPr>
          <w:rFonts w:ascii="Times" w:hAnsi="Times"/>
        </w:rPr>
        <w:t xml:space="preserve"> the A</w:t>
      </w:r>
      <w:ins w:id="39" w:author="Timothy H Dixon" w:date="2016-02-13T13:48:00Z">
        <w:r>
          <w:rPr>
            <w:rFonts w:ascii="Times" w:hAnsi="Times"/>
          </w:rPr>
          <w:t>MOC</w:t>
        </w:r>
      </w:ins>
      <w:del w:id="40" w:author="Timothy H Dixon" w:date="2016-02-13T13:48:00Z">
        <w:r w:rsidR="005C5F10" w:rsidRPr="00A96C5F" w:rsidDel="00B7576B">
          <w:rPr>
            <w:rFonts w:ascii="Times" w:hAnsi="Times"/>
          </w:rPr>
          <w:delText>tlantic Meridional Overturning Circulation</w:delText>
        </w:r>
      </w:del>
      <w:r w:rsidR="005C5F10" w:rsidRPr="00A96C5F">
        <w:rPr>
          <w:rFonts w:ascii="Times" w:hAnsi="Times"/>
        </w:rPr>
        <w:t xml:space="preserve">. </w:t>
      </w:r>
    </w:p>
    <w:p w14:paraId="24D7A6C4" w14:textId="79246622" w:rsidR="00C02FA7" w:rsidRPr="00A96C5F" w:rsidDel="00B7576B" w:rsidRDefault="00B7576B" w:rsidP="00EF21E2">
      <w:pPr>
        <w:tabs>
          <w:tab w:val="left" w:pos="3240"/>
        </w:tabs>
        <w:spacing w:line="480" w:lineRule="auto"/>
        <w:rPr>
          <w:del w:id="41" w:author="Timothy H Dixon" w:date="2016-02-13T13:53:00Z"/>
          <w:rFonts w:ascii="Times" w:hAnsi="Times"/>
          <w:lang w:eastAsia="zh-CN"/>
        </w:rPr>
      </w:pPr>
      <w:ins w:id="42" w:author="Timothy H Dixon" w:date="2016-02-13T13:48:00Z">
        <w:r>
          <w:rPr>
            <w:rFonts w:ascii="Times" w:hAnsi="Times"/>
          </w:rPr>
          <w:t xml:space="preserve">   </w:t>
        </w:r>
      </w:ins>
      <w:r w:rsidR="005C5F10" w:rsidRPr="00A96C5F">
        <w:rPr>
          <w:rFonts w:ascii="Times" w:hAnsi="Times"/>
        </w:rPr>
        <w:t xml:space="preserve"> </w:t>
      </w:r>
      <w:r w:rsidR="00AC47AF">
        <w:rPr>
          <w:rFonts w:ascii="Times" w:hAnsi="Times"/>
        </w:rPr>
        <w:t>In the third study</w:t>
      </w:r>
      <w:r w:rsidR="007736FC" w:rsidRPr="00A96C5F">
        <w:rPr>
          <w:rFonts w:ascii="Times" w:hAnsi="Times"/>
        </w:rPr>
        <w:t xml:space="preserve">, </w:t>
      </w:r>
      <w:r w:rsidR="00FC06C3" w:rsidRPr="00A96C5F">
        <w:rPr>
          <w:rFonts w:ascii="Times" w:hAnsi="Times"/>
          <w:lang w:eastAsia="zh-CN"/>
        </w:rPr>
        <w:t xml:space="preserve">I use </w:t>
      </w:r>
      <w:proofErr w:type="spellStart"/>
      <w:r w:rsidR="00FC06C3" w:rsidRPr="00A96C5F">
        <w:rPr>
          <w:rFonts w:ascii="Times" w:hAnsi="Times"/>
          <w:lang w:eastAsia="zh-CN"/>
        </w:rPr>
        <w:t>InSAR</w:t>
      </w:r>
      <w:proofErr w:type="spellEnd"/>
      <w:r w:rsidR="00FC06C3" w:rsidRPr="00A96C5F">
        <w:rPr>
          <w:rFonts w:ascii="Times" w:hAnsi="Times"/>
          <w:lang w:eastAsia="zh-CN"/>
        </w:rPr>
        <w:t xml:space="preserve"> to monitor </w:t>
      </w:r>
      <w:r w:rsidR="00522544" w:rsidRPr="00A96C5F">
        <w:rPr>
          <w:rFonts w:ascii="Times" w:hAnsi="Times"/>
          <w:lang w:eastAsia="zh-CN"/>
        </w:rPr>
        <w:t>ground deformation caused by CO</w:t>
      </w:r>
      <w:r w:rsidR="00522544" w:rsidRPr="00A96C5F">
        <w:rPr>
          <w:rFonts w:ascii="Times" w:hAnsi="Times"/>
          <w:vertAlign w:val="subscript"/>
          <w:lang w:eastAsia="zh-CN"/>
        </w:rPr>
        <w:t>2</w:t>
      </w:r>
      <w:r w:rsidR="00522544" w:rsidRPr="00A96C5F">
        <w:rPr>
          <w:rFonts w:ascii="Times" w:hAnsi="Times"/>
          <w:lang w:eastAsia="zh-CN"/>
        </w:rPr>
        <w:t xml:space="preserve"> injection at an enhanced oil recovery site in west Texas</w:t>
      </w:r>
      <w:r w:rsidR="00BC2EDB" w:rsidRPr="00A96C5F">
        <w:rPr>
          <w:rFonts w:ascii="Times" w:hAnsi="Times"/>
          <w:lang w:eastAsia="zh-CN"/>
        </w:rPr>
        <w:t xml:space="preserve">.  </w:t>
      </w:r>
      <w:proofErr w:type="gramStart"/>
      <w:r w:rsidR="00BC2EDB" w:rsidRPr="00A96C5F">
        <w:rPr>
          <w:rFonts w:ascii="Times" w:hAnsi="Times"/>
          <w:lang w:eastAsia="zh-CN"/>
        </w:rPr>
        <w:t>Carbon capture</w:t>
      </w:r>
      <w:proofErr w:type="gramEnd"/>
      <w:del w:id="43" w:author="Timothy H Dixon" w:date="2016-02-13T13:49:00Z">
        <w:r w:rsidR="00BC2EDB" w:rsidRPr="00A96C5F" w:rsidDel="00B7576B">
          <w:rPr>
            <w:rFonts w:ascii="Times" w:hAnsi="Times"/>
            <w:lang w:eastAsia="zh-CN"/>
          </w:rPr>
          <w:delText>, utilization</w:delText>
        </w:r>
      </w:del>
      <w:r w:rsidR="00BC2EDB" w:rsidRPr="00A96C5F">
        <w:rPr>
          <w:rFonts w:ascii="Times" w:hAnsi="Times"/>
          <w:lang w:eastAsia="zh-CN"/>
        </w:rPr>
        <w:t xml:space="preserve"> and storage can</w:t>
      </w:r>
      <w:del w:id="44" w:author="Timothy H Dixon" w:date="2016-02-13T13:49:00Z">
        <w:r w:rsidR="00BC2EDB" w:rsidRPr="00A96C5F" w:rsidDel="00B7576B">
          <w:rPr>
            <w:rFonts w:ascii="Times" w:hAnsi="Times"/>
            <w:lang w:eastAsia="zh-CN"/>
          </w:rPr>
          <w:delText xml:space="preserve"> greatly</w:delText>
        </w:r>
      </w:del>
      <w:r w:rsidR="00BC2EDB" w:rsidRPr="00A96C5F">
        <w:rPr>
          <w:rFonts w:ascii="Times" w:hAnsi="Times"/>
          <w:lang w:eastAsia="zh-CN"/>
        </w:rPr>
        <w:t xml:space="preserve"> reduce</w:t>
      </w:r>
      <w:del w:id="45" w:author="Timothy H Dixon" w:date="2016-02-13T13:49:00Z">
        <w:r w:rsidR="00BC2EDB" w:rsidRPr="00A96C5F" w:rsidDel="00B7576B">
          <w:rPr>
            <w:rFonts w:ascii="Times" w:hAnsi="Times"/>
            <w:lang w:eastAsia="zh-CN"/>
          </w:rPr>
          <w:delText>d</w:delText>
        </w:r>
      </w:del>
      <w:r w:rsidR="00BC2EDB" w:rsidRPr="00A96C5F">
        <w:rPr>
          <w:rFonts w:ascii="Times" w:hAnsi="Times"/>
          <w:lang w:eastAsia="zh-CN"/>
        </w:rPr>
        <w:t xml:space="preserve"> CO</w:t>
      </w:r>
      <w:r w:rsidR="00BC2EDB" w:rsidRPr="00A96C5F">
        <w:rPr>
          <w:rFonts w:ascii="Times" w:hAnsi="Times"/>
          <w:vertAlign w:val="subscript"/>
          <w:lang w:eastAsia="zh-CN"/>
        </w:rPr>
        <w:t>2</w:t>
      </w:r>
      <w:r w:rsidR="00BC2EDB" w:rsidRPr="00A96C5F">
        <w:rPr>
          <w:rFonts w:ascii="Times" w:hAnsi="Times"/>
          <w:lang w:eastAsia="zh-CN"/>
        </w:rPr>
        <w:t xml:space="preserve"> emitted from power plants</w:t>
      </w:r>
      <w:r w:rsidR="00B2695A" w:rsidRPr="00A96C5F">
        <w:rPr>
          <w:rFonts w:ascii="Times" w:hAnsi="Times"/>
          <w:lang w:eastAsia="zh-CN"/>
        </w:rPr>
        <w:t xml:space="preserve">, </w:t>
      </w:r>
      <w:ins w:id="46" w:author="Timothy H Dixon" w:date="2016-02-13T13:49:00Z">
        <w:r>
          <w:rPr>
            <w:rFonts w:ascii="Times" w:hAnsi="Times"/>
            <w:lang w:eastAsia="zh-CN"/>
          </w:rPr>
          <w:t>and</w:t>
        </w:r>
      </w:ins>
      <w:del w:id="47" w:author="Timothy H Dixon" w:date="2016-02-13T13:49:00Z">
        <w:r w:rsidR="00B2695A" w:rsidRPr="00A96C5F" w:rsidDel="00B7576B">
          <w:rPr>
            <w:rFonts w:ascii="Times" w:hAnsi="Times"/>
            <w:lang w:eastAsia="zh-CN"/>
          </w:rPr>
          <w:delText>which</w:delText>
        </w:r>
      </w:del>
      <w:r w:rsidR="00B2695A" w:rsidRPr="00A96C5F">
        <w:rPr>
          <w:rFonts w:ascii="Times" w:hAnsi="Times"/>
          <w:lang w:eastAsia="zh-CN"/>
        </w:rPr>
        <w:t xml:space="preserve"> is a</w:t>
      </w:r>
      <w:r w:rsidR="00BC2EDB" w:rsidRPr="00A96C5F">
        <w:rPr>
          <w:rFonts w:ascii="Times" w:hAnsi="Times"/>
          <w:lang w:eastAsia="zh-CN"/>
        </w:rPr>
        <w:t xml:space="preserve"> promising way to mitigate anthropogenic warmin</w:t>
      </w:r>
      <w:r w:rsidR="00AC47AF">
        <w:rPr>
          <w:rFonts w:ascii="Times" w:hAnsi="Times"/>
          <w:lang w:eastAsia="zh-CN"/>
        </w:rPr>
        <w:t xml:space="preserve">g.  </w:t>
      </w:r>
      <w:r w:rsidR="00D04633" w:rsidRPr="00A96C5F">
        <w:rPr>
          <w:rFonts w:ascii="Times" w:hAnsi="Times"/>
          <w:lang w:eastAsia="zh-CN"/>
        </w:rPr>
        <w:t>From 2007 to 2011, ~</w:t>
      </w:r>
      <w:r w:rsidR="00EE64A4" w:rsidRPr="00A96C5F">
        <w:rPr>
          <w:rFonts w:ascii="Times" w:hAnsi="Times"/>
          <w:lang w:eastAsia="zh-CN"/>
        </w:rPr>
        <w:t xml:space="preserve">24 million tons of </w:t>
      </w:r>
      <w:proofErr w:type="gramStart"/>
      <w:r w:rsidR="00EE64A4" w:rsidRPr="00A96C5F">
        <w:rPr>
          <w:rFonts w:ascii="Times" w:hAnsi="Times"/>
          <w:lang w:eastAsia="zh-CN"/>
        </w:rPr>
        <w:t>CO</w:t>
      </w:r>
      <w:r w:rsidR="00EE64A4" w:rsidRPr="00A96C5F">
        <w:rPr>
          <w:rFonts w:ascii="Times" w:hAnsi="Times"/>
          <w:vertAlign w:val="subscript"/>
          <w:lang w:eastAsia="zh-CN"/>
        </w:rPr>
        <w:t xml:space="preserve">2  </w:t>
      </w:r>
      <w:ins w:id="48" w:author="Timothy H Dixon" w:date="2016-02-13T13:49:00Z">
        <w:r>
          <w:rPr>
            <w:rFonts w:ascii="Times" w:hAnsi="Times"/>
            <w:lang w:eastAsia="zh-CN"/>
          </w:rPr>
          <w:t>were</w:t>
        </w:r>
      </w:ins>
      <w:proofErr w:type="gramEnd"/>
      <w:del w:id="49" w:author="Timothy H Dixon" w:date="2016-02-13T13:49:00Z">
        <w:r w:rsidR="00EE64A4" w:rsidRPr="00A96C5F" w:rsidDel="00B7576B">
          <w:rPr>
            <w:rFonts w:ascii="Times" w:hAnsi="Times"/>
            <w:lang w:eastAsia="zh-CN"/>
          </w:rPr>
          <w:delText>have been</w:delText>
        </w:r>
      </w:del>
      <w:r w:rsidR="00EE64A4" w:rsidRPr="00A96C5F">
        <w:rPr>
          <w:rFonts w:ascii="Times" w:hAnsi="Times"/>
          <w:lang w:eastAsia="zh-CN"/>
        </w:rPr>
        <w:t xml:space="preserve"> sequestered in th</w:t>
      </w:r>
      <w:ins w:id="50" w:author="Timothy H Dixon" w:date="2016-02-13T13:49:00Z">
        <w:r>
          <w:rPr>
            <w:rFonts w:ascii="Times" w:hAnsi="Times"/>
            <w:lang w:eastAsia="zh-CN"/>
          </w:rPr>
          <w:t>is</w:t>
        </w:r>
      </w:ins>
      <w:del w:id="51" w:author="Timothy H Dixon" w:date="2016-02-13T13:49:00Z">
        <w:r w:rsidR="00EE64A4" w:rsidRPr="00A96C5F" w:rsidDel="00B7576B">
          <w:rPr>
            <w:rFonts w:ascii="Times" w:hAnsi="Times"/>
            <w:lang w:eastAsia="zh-CN"/>
          </w:rPr>
          <w:delText>e</w:delText>
        </w:r>
      </w:del>
      <w:r w:rsidR="00EE64A4" w:rsidRPr="00A96C5F">
        <w:rPr>
          <w:rFonts w:ascii="Times" w:hAnsi="Times"/>
          <w:lang w:eastAsia="zh-CN"/>
        </w:rPr>
        <w:t xml:space="preserve"> field, causing up to 10 </w:t>
      </w:r>
      <w:proofErr w:type="spellStart"/>
      <w:r w:rsidR="00EE64A4" w:rsidRPr="00A96C5F">
        <w:rPr>
          <w:rFonts w:ascii="Times" w:hAnsi="Times"/>
          <w:lang w:eastAsia="zh-CN"/>
        </w:rPr>
        <w:t>MPa</w:t>
      </w:r>
      <w:proofErr w:type="spellEnd"/>
      <w:r w:rsidR="00EE64A4" w:rsidRPr="00A96C5F">
        <w:rPr>
          <w:rFonts w:ascii="Times" w:hAnsi="Times"/>
          <w:lang w:eastAsia="zh-CN"/>
        </w:rPr>
        <w:t xml:space="preserve"> pressure buildup </w:t>
      </w:r>
      <w:ins w:id="52" w:author="Timothy H Dixon" w:date="2016-02-13T13:49:00Z">
        <w:r>
          <w:rPr>
            <w:rFonts w:ascii="Times" w:hAnsi="Times"/>
            <w:lang w:eastAsia="zh-CN"/>
          </w:rPr>
          <w:t>in a</w:t>
        </w:r>
      </w:ins>
      <w:del w:id="53" w:author="Timothy H Dixon" w:date="2016-02-13T13:49:00Z">
        <w:r w:rsidR="00EE64A4" w:rsidRPr="00A96C5F" w:rsidDel="00B7576B">
          <w:rPr>
            <w:rFonts w:ascii="Times" w:hAnsi="Times"/>
            <w:lang w:eastAsia="zh-CN"/>
          </w:rPr>
          <w:delText>at</w:delText>
        </w:r>
      </w:del>
      <w:r w:rsidR="00EE64A4" w:rsidRPr="00A96C5F">
        <w:rPr>
          <w:rFonts w:ascii="Times" w:hAnsi="Times"/>
          <w:lang w:eastAsia="zh-CN"/>
        </w:rPr>
        <w:t xml:space="preserve"> reservoir</w:t>
      </w:r>
      <w:ins w:id="54" w:author="Timothy H Dixon" w:date="2016-02-13T13:50:00Z">
        <w:r>
          <w:rPr>
            <w:rFonts w:ascii="Times" w:hAnsi="Times"/>
            <w:lang w:eastAsia="zh-CN"/>
          </w:rPr>
          <w:t xml:space="preserve"> at</w:t>
        </w:r>
      </w:ins>
      <w:r w:rsidR="00EE64A4" w:rsidRPr="00A96C5F">
        <w:rPr>
          <w:rFonts w:ascii="Times" w:hAnsi="Times"/>
          <w:lang w:eastAsia="zh-CN"/>
        </w:rPr>
        <w:t xml:space="preserve"> dept</w:t>
      </w:r>
      <w:r w:rsidR="00AC47AF">
        <w:rPr>
          <w:rFonts w:ascii="Times" w:hAnsi="Times"/>
          <w:lang w:eastAsia="zh-CN"/>
        </w:rPr>
        <w:t>h</w:t>
      </w:r>
      <w:ins w:id="55" w:author="Timothy H Dixon" w:date="2016-02-13T13:50:00Z">
        <w:r>
          <w:rPr>
            <w:rFonts w:ascii="Times" w:hAnsi="Times"/>
            <w:lang w:eastAsia="zh-CN"/>
          </w:rPr>
          <w:t>,</w:t>
        </w:r>
      </w:ins>
      <w:r w:rsidR="00AC47AF">
        <w:rPr>
          <w:rFonts w:ascii="Times" w:hAnsi="Times"/>
          <w:lang w:eastAsia="zh-CN"/>
        </w:rPr>
        <w:t xml:space="preserve"> and surface uplift up to 10 cm</w:t>
      </w:r>
      <w:r w:rsidR="00EE64A4" w:rsidRPr="00A96C5F">
        <w:rPr>
          <w:rFonts w:ascii="Times" w:hAnsi="Times"/>
          <w:lang w:eastAsia="zh-CN"/>
        </w:rPr>
        <w:t>.</w:t>
      </w:r>
      <w:r w:rsidR="00AC47AF">
        <w:rPr>
          <w:rFonts w:ascii="Times" w:hAnsi="Times"/>
          <w:lang w:eastAsia="zh-CN"/>
        </w:rPr>
        <w:t xml:space="preserve">  This study</w:t>
      </w:r>
      <w:r w:rsidR="00C02FA7" w:rsidRPr="00A96C5F">
        <w:rPr>
          <w:rFonts w:ascii="Times" w:hAnsi="Times"/>
          <w:lang w:eastAsia="zh-CN"/>
        </w:rPr>
        <w:t xml:space="preserve"> suggest</w:t>
      </w:r>
      <w:r w:rsidR="00AC47AF">
        <w:rPr>
          <w:rFonts w:ascii="Times" w:hAnsi="Times"/>
          <w:lang w:eastAsia="zh-CN"/>
        </w:rPr>
        <w:t>s</w:t>
      </w:r>
      <w:r w:rsidR="00C02FA7" w:rsidRPr="00A96C5F">
        <w:rPr>
          <w:rFonts w:ascii="Times" w:hAnsi="Times"/>
          <w:lang w:eastAsia="zh-CN"/>
        </w:rPr>
        <w:t xml:space="preserve"> that surfac</w:t>
      </w:r>
      <w:r w:rsidR="00AC47AF">
        <w:rPr>
          <w:rFonts w:ascii="Times" w:hAnsi="Times"/>
          <w:lang w:eastAsia="zh-CN"/>
        </w:rPr>
        <w:t xml:space="preserve">e displacement observed by </w:t>
      </w:r>
      <w:proofErr w:type="spellStart"/>
      <w:r w:rsidR="00AC47AF">
        <w:rPr>
          <w:rFonts w:ascii="Times" w:hAnsi="Times"/>
          <w:lang w:eastAsia="zh-CN"/>
        </w:rPr>
        <w:t>InSAR</w:t>
      </w:r>
      <w:proofErr w:type="spellEnd"/>
      <w:r w:rsidR="00C02FA7" w:rsidRPr="00A96C5F">
        <w:rPr>
          <w:rFonts w:ascii="Times" w:hAnsi="Times"/>
          <w:lang w:eastAsia="zh-CN"/>
        </w:rPr>
        <w:t xml:space="preserve"> is a </w:t>
      </w:r>
      <w:ins w:id="56" w:author="Timothy H Dixon" w:date="2016-02-13T13:52:00Z">
        <w:r>
          <w:rPr>
            <w:rFonts w:ascii="Times" w:hAnsi="Times"/>
            <w:lang w:eastAsia="zh-CN"/>
          </w:rPr>
          <w:t>cost-effective way to estimate</w:t>
        </w:r>
      </w:ins>
      <w:del w:id="57" w:author="Timothy H Dixon" w:date="2016-02-13T13:52:00Z">
        <w:r w:rsidR="00C02FA7" w:rsidRPr="00A96C5F" w:rsidDel="00B7576B">
          <w:rPr>
            <w:rFonts w:ascii="Times" w:hAnsi="Times"/>
            <w:lang w:eastAsia="zh-CN"/>
          </w:rPr>
          <w:delText>good indicator of</w:delText>
        </w:r>
      </w:del>
      <w:r w:rsidR="00C02FA7" w:rsidRPr="00A96C5F">
        <w:rPr>
          <w:rFonts w:ascii="Times" w:hAnsi="Times"/>
          <w:lang w:eastAsia="zh-CN"/>
        </w:rPr>
        <w:t xml:space="preserve"> reservoir pressure change</w:t>
      </w:r>
      <w:ins w:id="58" w:author="Timothy H Dixon" w:date="2016-02-13T13:52:00Z">
        <w:r>
          <w:rPr>
            <w:rFonts w:ascii="Times" w:hAnsi="Times"/>
            <w:lang w:eastAsia="zh-CN"/>
          </w:rPr>
          <w:t xml:space="preserve"> and monitor the fate of injected fluids at waste disposal and </w:t>
        </w:r>
      </w:ins>
      <w:ins w:id="59" w:author="Timothy H Dixon" w:date="2016-02-13T13:53:00Z">
        <w:r>
          <w:rPr>
            <w:rFonts w:ascii="Times" w:hAnsi="Times"/>
            <w:lang w:eastAsia="zh-CN"/>
          </w:rPr>
          <w:t>CO</w:t>
        </w:r>
        <w:bookmarkStart w:id="60" w:name="_GoBack"/>
        <w:r w:rsidRPr="00B7576B">
          <w:rPr>
            <w:rFonts w:ascii="Times" w:hAnsi="Times"/>
            <w:vertAlign w:val="subscript"/>
            <w:lang w:eastAsia="zh-CN"/>
            <w:rPrChange w:id="61" w:author="Timothy H Dixon" w:date="2016-02-13T13:54:00Z">
              <w:rPr>
                <w:rFonts w:ascii="Times" w:hAnsi="Times"/>
                <w:lang w:eastAsia="zh-CN"/>
              </w:rPr>
            </w:rPrChange>
          </w:rPr>
          <w:t>2</w:t>
        </w:r>
        <w:bookmarkEnd w:id="60"/>
        <w:r>
          <w:rPr>
            <w:rFonts w:ascii="Times" w:hAnsi="Times"/>
            <w:lang w:eastAsia="zh-CN"/>
          </w:rPr>
          <w:t xml:space="preserve"> injection sites. </w:t>
        </w:r>
      </w:ins>
      <w:del w:id="62" w:author="Timothy H Dixon" w:date="2016-02-13T13:50:00Z">
        <w:r w:rsidR="00C02FA7" w:rsidRPr="00A96C5F" w:rsidDel="00B7576B">
          <w:rPr>
            <w:rFonts w:ascii="Times" w:hAnsi="Times"/>
            <w:lang w:eastAsia="zh-CN"/>
          </w:rPr>
          <w:delText xml:space="preserve"> and c</w:delText>
        </w:r>
      </w:del>
      <w:del w:id="63" w:author="Timothy H Dixon" w:date="2016-02-13T13:53:00Z">
        <w:r w:rsidR="00C02FA7" w:rsidRPr="00A96C5F" w:rsidDel="00B7576B">
          <w:rPr>
            <w:rFonts w:ascii="Times" w:hAnsi="Times"/>
            <w:lang w:eastAsia="zh-CN"/>
          </w:rPr>
          <w:delText>ontinuous monitoring surface displacement at</w:delText>
        </w:r>
        <w:r w:rsidR="00BD3076" w:rsidDel="00B7576B">
          <w:rPr>
            <w:rFonts w:ascii="Times" w:hAnsi="Times"/>
            <w:lang w:eastAsia="zh-CN"/>
          </w:rPr>
          <w:delText xml:space="preserve"> </w:delText>
        </w:r>
      </w:del>
      <w:del w:id="64" w:author="Timothy H Dixon" w:date="2016-02-13T13:50:00Z">
        <w:r w:rsidR="00C02FA7" w:rsidRPr="00A96C5F" w:rsidDel="00B7576B">
          <w:rPr>
            <w:rFonts w:ascii="Times" w:hAnsi="Times"/>
            <w:lang w:eastAsia="zh-CN"/>
          </w:rPr>
          <w:delText xml:space="preserve">enhanced oil recovery sites </w:delText>
        </w:r>
      </w:del>
      <w:del w:id="65" w:author="Timothy H Dixon" w:date="2016-02-13T13:53:00Z">
        <w:r w:rsidR="00C02FA7" w:rsidRPr="00A96C5F" w:rsidDel="00B7576B">
          <w:rPr>
            <w:rFonts w:ascii="Times" w:hAnsi="Times"/>
            <w:lang w:eastAsia="zh-CN"/>
          </w:rPr>
          <w:delText xml:space="preserve">helps to assess risks associated with </w:delText>
        </w:r>
        <w:r w:rsidR="00BD3076" w:rsidDel="00B7576B">
          <w:rPr>
            <w:rFonts w:ascii="Times" w:hAnsi="Times"/>
            <w:lang w:eastAsia="zh-CN"/>
          </w:rPr>
          <w:delText>fluid</w:delText>
        </w:r>
        <w:r w:rsidR="00C02FA7" w:rsidRPr="00A96C5F" w:rsidDel="00B7576B">
          <w:rPr>
            <w:rFonts w:ascii="Times" w:hAnsi="Times"/>
            <w:lang w:eastAsia="zh-CN"/>
          </w:rPr>
          <w:delText xml:space="preserve"> injection.  </w:delText>
        </w:r>
      </w:del>
    </w:p>
    <w:p w14:paraId="3656953C" w14:textId="77777777" w:rsidR="00C02FA7" w:rsidRDefault="00C02FA7" w:rsidP="00EF21E2">
      <w:pPr>
        <w:tabs>
          <w:tab w:val="left" w:pos="3240"/>
        </w:tabs>
        <w:spacing w:line="480" w:lineRule="auto"/>
        <w:rPr>
          <w:rFonts w:ascii="Times" w:hAnsi="Times"/>
          <w:lang w:eastAsia="zh-CN"/>
        </w:rPr>
      </w:pPr>
    </w:p>
    <w:p w14:paraId="659F6566" w14:textId="47ACDBFE" w:rsidR="0024278D" w:rsidRPr="00A96C5F" w:rsidRDefault="0024278D" w:rsidP="00EF21E2">
      <w:pPr>
        <w:tabs>
          <w:tab w:val="left" w:pos="3240"/>
        </w:tabs>
        <w:spacing w:line="480" w:lineRule="auto"/>
        <w:rPr>
          <w:rFonts w:ascii="Times" w:hAnsi="Times"/>
          <w:lang w:eastAsia="zh-CN"/>
        </w:rPr>
      </w:pPr>
      <w:r w:rsidRPr="00E81018">
        <w:rPr>
          <w:rFonts w:ascii="Times" w:hAnsi="Times"/>
          <w:b/>
          <w:lang w:eastAsia="zh-CN"/>
        </w:rPr>
        <w:lastRenderedPageBreak/>
        <w:t>Keywords:</w:t>
      </w:r>
      <w:r>
        <w:rPr>
          <w:rFonts w:ascii="Times" w:hAnsi="Times"/>
          <w:lang w:eastAsia="zh-CN"/>
        </w:rPr>
        <w:t xml:space="preserve"> Global Positioning System,</w:t>
      </w:r>
      <w:r w:rsidRPr="0024278D">
        <w:rPr>
          <w:rFonts w:ascii="Times" w:hAnsi="Times"/>
        </w:rPr>
        <w:t xml:space="preserve"> </w:t>
      </w:r>
      <w:r w:rsidRPr="00A96C5F">
        <w:rPr>
          <w:rFonts w:ascii="Times" w:hAnsi="Times"/>
        </w:rPr>
        <w:t>Gravity Recovery and Climate Experiment</w:t>
      </w:r>
      <w:r>
        <w:rPr>
          <w:rFonts w:ascii="Times" w:hAnsi="Times"/>
        </w:rPr>
        <w:t>,</w:t>
      </w:r>
      <w:r w:rsidRPr="0024278D">
        <w:rPr>
          <w:rFonts w:ascii="Times" w:hAnsi="Times"/>
        </w:rPr>
        <w:t xml:space="preserve"> </w:t>
      </w:r>
      <w:proofErr w:type="spellStart"/>
      <w:r w:rsidRPr="00A96C5F">
        <w:rPr>
          <w:rFonts w:ascii="Times" w:hAnsi="Times"/>
        </w:rPr>
        <w:t>Interferometric</w:t>
      </w:r>
      <w:proofErr w:type="spellEnd"/>
      <w:r w:rsidRPr="00A96C5F">
        <w:rPr>
          <w:rFonts w:ascii="Times" w:hAnsi="Times"/>
        </w:rPr>
        <w:t xml:space="preserve"> Synthetic Aperture Radar</w:t>
      </w:r>
      <w:r w:rsidR="00C046F8">
        <w:rPr>
          <w:rFonts w:ascii="Times" w:hAnsi="Times"/>
        </w:rPr>
        <w:t>, Greenland ice mass loss</w:t>
      </w:r>
      <w:r>
        <w:rPr>
          <w:rFonts w:ascii="Times" w:hAnsi="Times"/>
        </w:rPr>
        <w:t xml:space="preserve">, </w:t>
      </w:r>
      <w:r w:rsidR="00C046F8">
        <w:rPr>
          <w:rFonts w:ascii="Times" w:hAnsi="Times"/>
        </w:rPr>
        <w:t>Labrador Sea</w:t>
      </w:r>
      <w:r>
        <w:rPr>
          <w:rFonts w:ascii="Times" w:hAnsi="Times"/>
        </w:rPr>
        <w:t xml:space="preserve">, </w:t>
      </w:r>
      <w:ins w:id="66" w:author="Timothy H Dixon" w:date="2016-02-13T13:53:00Z">
        <w:r w:rsidR="00B7576B">
          <w:rPr>
            <w:rFonts w:ascii="Times" w:hAnsi="Times"/>
          </w:rPr>
          <w:t>AMOC, c</w:t>
        </w:r>
      </w:ins>
      <w:del w:id="67" w:author="Timothy H Dixon" w:date="2016-02-13T13:53:00Z">
        <w:r w:rsidDel="00B7576B">
          <w:rPr>
            <w:rFonts w:ascii="Times" w:hAnsi="Times"/>
          </w:rPr>
          <w:delText>C</w:delText>
        </w:r>
      </w:del>
      <w:r>
        <w:rPr>
          <w:rFonts w:ascii="Times" w:hAnsi="Times"/>
        </w:rPr>
        <w:t>arbon sequestration</w:t>
      </w:r>
    </w:p>
    <w:p w14:paraId="36818757" w14:textId="77777777" w:rsidR="00BC2EDB" w:rsidRPr="00A96C5F" w:rsidRDefault="00BC2EDB" w:rsidP="00EF21E2">
      <w:pPr>
        <w:tabs>
          <w:tab w:val="left" w:pos="3240"/>
        </w:tabs>
        <w:spacing w:line="480" w:lineRule="auto"/>
        <w:rPr>
          <w:rFonts w:ascii="Times" w:hAnsi="Times"/>
          <w:lang w:eastAsia="zh-CN"/>
        </w:rPr>
      </w:pPr>
    </w:p>
    <w:p w14:paraId="11ECEC8E" w14:textId="167634F1" w:rsidR="00A44C3B" w:rsidRPr="00A96C5F" w:rsidRDefault="00A44C3B" w:rsidP="00EF21E2">
      <w:pPr>
        <w:tabs>
          <w:tab w:val="left" w:pos="3240"/>
        </w:tabs>
        <w:spacing w:line="480" w:lineRule="auto"/>
        <w:rPr>
          <w:rFonts w:ascii="Times" w:hAnsi="Times"/>
        </w:rPr>
      </w:pPr>
    </w:p>
    <w:p w14:paraId="113B85E3" w14:textId="77777777" w:rsidR="00A44C3B" w:rsidRPr="00A96C5F" w:rsidRDefault="00A44C3B" w:rsidP="00EF21E2">
      <w:pPr>
        <w:tabs>
          <w:tab w:val="left" w:pos="3240"/>
        </w:tabs>
        <w:spacing w:line="480" w:lineRule="auto"/>
        <w:rPr>
          <w:rFonts w:ascii="Times" w:hAnsi="Times"/>
        </w:rPr>
      </w:pPr>
    </w:p>
    <w:p w14:paraId="26DE6113" w14:textId="2449A0FF" w:rsidR="00D55932" w:rsidRPr="00A96C5F" w:rsidRDefault="00D55932" w:rsidP="00EF21E2">
      <w:pPr>
        <w:tabs>
          <w:tab w:val="left" w:pos="3240"/>
        </w:tabs>
        <w:spacing w:line="480" w:lineRule="auto"/>
        <w:rPr>
          <w:rFonts w:ascii="Times" w:hAnsi="Times"/>
          <w:lang w:eastAsia="zh-CN"/>
        </w:rPr>
      </w:pPr>
      <w:r w:rsidRPr="00A96C5F">
        <w:rPr>
          <w:rFonts w:ascii="Times" w:hAnsi="Times"/>
        </w:rPr>
        <w:t xml:space="preserve"> </w:t>
      </w:r>
    </w:p>
    <w:sectPr w:rsidR="00D55932" w:rsidRPr="00A96C5F" w:rsidSect="001D66EB">
      <w:pgSz w:w="11900" w:h="16840"/>
      <w:pgMar w:top="1440" w:right="1800" w:bottom="1440" w:left="180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Timothy H Dixon" w:date="2016-02-13T13:45:00Z" w:initials="TD">
    <w:p w14:paraId="001A5904" w14:textId="438A4AAF" w:rsidR="00B7576B" w:rsidRDefault="00B7576B">
      <w:pPr>
        <w:pStyle w:val="CommentText"/>
      </w:pPr>
      <w:r>
        <w:rPr>
          <w:rStyle w:val="CommentReference"/>
        </w:rPr>
        <w:annotationRef/>
      </w:r>
      <w:r>
        <w:t>Not necessary to say this, by definition the Summary is brief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932"/>
    <w:rsid w:val="000417EA"/>
    <w:rsid w:val="000C3FDA"/>
    <w:rsid w:val="000D59B2"/>
    <w:rsid w:val="0012032B"/>
    <w:rsid w:val="0018258E"/>
    <w:rsid w:val="001D66EB"/>
    <w:rsid w:val="0024278D"/>
    <w:rsid w:val="00285365"/>
    <w:rsid w:val="00290A04"/>
    <w:rsid w:val="002C0893"/>
    <w:rsid w:val="003A3264"/>
    <w:rsid w:val="003E1AEA"/>
    <w:rsid w:val="004A7F76"/>
    <w:rsid w:val="00522544"/>
    <w:rsid w:val="005718AA"/>
    <w:rsid w:val="005C5F10"/>
    <w:rsid w:val="005D6F94"/>
    <w:rsid w:val="006533F2"/>
    <w:rsid w:val="006867AE"/>
    <w:rsid w:val="006D24F0"/>
    <w:rsid w:val="0075315C"/>
    <w:rsid w:val="007736FC"/>
    <w:rsid w:val="007C1701"/>
    <w:rsid w:val="007D1508"/>
    <w:rsid w:val="007E23DF"/>
    <w:rsid w:val="00845425"/>
    <w:rsid w:val="0096394D"/>
    <w:rsid w:val="009D0B5B"/>
    <w:rsid w:val="00A013BB"/>
    <w:rsid w:val="00A40580"/>
    <w:rsid w:val="00A44C3B"/>
    <w:rsid w:val="00A96C5F"/>
    <w:rsid w:val="00AC47AF"/>
    <w:rsid w:val="00AE000D"/>
    <w:rsid w:val="00B2695A"/>
    <w:rsid w:val="00B632BF"/>
    <w:rsid w:val="00B649B0"/>
    <w:rsid w:val="00B7576B"/>
    <w:rsid w:val="00BC2EDB"/>
    <w:rsid w:val="00BD3076"/>
    <w:rsid w:val="00C02FA7"/>
    <w:rsid w:val="00C046F8"/>
    <w:rsid w:val="00C338AE"/>
    <w:rsid w:val="00C9302A"/>
    <w:rsid w:val="00D04633"/>
    <w:rsid w:val="00D55932"/>
    <w:rsid w:val="00E478EB"/>
    <w:rsid w:val="00E81018"/>
    <w:rsid w:val="00EE64A4"/>
    <w:rsid w:val="00EF21E2"/>
    <w:rsid w:val="00F44864"/>
    <w:rsid w:val="00FC06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C2B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7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76B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7576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76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7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76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76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7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76B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7576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76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7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76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7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382</Words>
  <Characters>2178</Characters>
  <Application>Microsoft Macintosh Word</Application>
  <DocSecurity>4</DocSecurity>
  <Lines>18</Lines>
  <Paragraphs>5</Paragraphs>
  <ScaleCrop>false</ScaleCrop>
  <Company>university of miami</Company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yang</dc:creator>
  <cp:keywords/>
  <dc:description/>
  <cp:lastModifiedBy>Timothy H Dixon</cp:lastModifiedBy>
  <cp:revision>2</cp:revision>
  <dcterms:created xsi:type="dcterms:W3CDTF">2016-02-13T18:54:00Z</dcterms:created>
  <dcterms:modified xsi:type="dcterms:W3CDTF">2016-02-13T18:54:00Z</dcterms:modified>
</cp:coreProperties>
</file>