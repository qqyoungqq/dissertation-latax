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C4A85" w14:textId="7C4437C1" w:rsidR="00231E5E" w:rsidRPr="00D1063C" w:rsidRDefault="00231E5E" w:rsidP="00D1063C">
      <w:pPr>
        <w:spacing w:line="480" w:lineRule="auto"/>
        <w:jc w:val="center"/>
        <w:rPr>
          <w:rFonts w:ascii="Times" w:hAnsi="Times"/>
          <w:b/>
        </w:rPr>
      </w:pPr>
      <w:r w:rsidRPr="00D1063C">
        <w:rPr>
          <w:rFonts w:ascii="Times" w:hAnsi="Times"/>
          <w:b/>
        </w:rPr>
        <w:t>Chapter 1</w:t>
      </w:r>
      <w:r w:rsidR="00422151" w:rsidRPr="00D1063C">
        <w:rPr>
          <w:rFonts w:ascii="Times" w:hAnsi="Times"/>
          <w:b/>
        </w:rPr>
        <w:t>-</w:t>
      </w:r>
      <w:r w:rsidRPr="00D1063C">
        <w:rPr>
          <w:rFonts w:ascii="Times" w:hAnsi="Times"/>
          <w:b/>
        </w:rPr>
        <w:t>Introduction</w:t>
      </w:r>
    </w:p>
    <w:p w14:paraId="1AA088A4" w14:textId="2F00D983" w:rsidR="00422151" w:rsidRPr="00D1063C" w:rsidRDefault="00A46EC0" w:rsidP="00D1063C">
      <w:pPr>
        <w:spacing w:line="480" w:lineRule="auto"/>
        <w:rPr>
          <w:rFonts w:ascii="Times" w:hAnsi="Times"/>
          <w:b/>
        </w:rPr>
      </w:pPr>
      <w:r>
        <w:rPr>
          <w:rFonts w:ascii="Times" w:hAnsi="Times"/>
          <w:b/>
        </w:rPr>
        <w:t xml:space="preserve">1.1 </w:t>
      </w:r>
      <w:r w:rsidR="00422151" w:rsidRPr="00D1063C">
        <w:rPr>
          <w:rFonts w:ascii="Times" w:hAnsi="Times"/>
          <w:b/>
        </w:rPr>
        <w:t>Overview</w:t>
      </w:r>
    </w:p>
    <w:p w14:paraId="35C5A22F" w14:textId="4BF0435C" w:rsidR="00415D21" w:rsidRDefault="000516CD" w:rsidP="00D1063C">
      <w:pPr>
        <w:spacing w:line="480" w:lineRule="auto"/>
        <w:rPr>
          <w:ins w:id="0" w:author="Timothy H Dixon" w:date="2016-01-21T09:40:00Z"/>
          <w:rFonts w:ascii="Times" w:hAnsi="Times"/>
          <w:lang w:eastAsia="zh-CN"/>
        </w:rPr>
      </w:pPr>
      <w:r w:rsidRPr="00D1063C">
        <w:rPr>
          <w:rFonts w:ascii="Times" w:hAnsi="Times"/>
          <w:lang w:eastAsia="zh-CN"/>
        </w:rPr>
        <w:t xml:space="preserve">Satellite geodesy is the measurement of </w:t>
      </w:r>
      <w:r w:rsidR="001A0B07">
        <w:rPr>
          <w:rFonts w:ascii="Times" w:hAnsi="Times"/>
          <w:lang w:eastAsia="zh-CN"/>
        </w:rPr>
        <w:t>the size and shape of the E</w:t>
      </w:r>
      <w:r w:rsidR="007718CA" w:rsidRPr="00D1063C">
        <w:rPr>
          <w:rFonts w:ascii="Times" w:hAnsi="Times"/>
          <w:lang w:eastAsia="zh-CN"/>
        </w:rPr>
        <w:t xml:space="preserve">arth as well as its gravity field </w:t>
      </w:r>
      <w:r w:rsidRPr="00D1063C">
        <w:rPr>
          <w:rFonts w:ascii="Times" w:hAnsi="Times"/>
          <w:lang w:eastAsia="zh-CN"/>
        </w:rPr>
        <w:t>by m</w:t>
      </w:r>
      <w:r w:rsidR="00841E97" w:rsidRPr="00D1063C">
        <w:rPr>
          <w:rFonts w:ascii="Times" w:hAnsi="Times"/>
          <w:lang w:eastAsia="zh-CN"/>
        </w:rPr>
        <w:t xml:space="preserve">eans of artificial satellites.  </w:t>
      </w:r>
      <w:r w:rsidR="00966E97" w:rsidRPr="00D1063C">
        <w:rPr>
          <w:rFonts w:ascii="Times" w:hAnsi="Times"/>
          <w:lang w:eastAsia="zh-CN"/>
        </w:rPr>
        <w:t xml:space="preserve">Satellite </w:t>
      </w:r>
      <w:r w:rsidR="00894A72" w:rsidRPr="00D1063C">
        <w:rPr>
          <w:rFonts w:ascii="Times" w:hAnsi="Times"/>
          <w:lang w:eastAsia="zh-CN"/>
        </w:rPr>
        <w:t xml:space="preserve">geodesy is a powerful </w:t>
      </w:r>
      <w:r w:rsidR="00AF0125">
        <w:rPr>
          <w:rFonts w:ascii="Times" w:hAnsi="Times"/>
          <w:lang w:eastAsia="zh-CN"/>
        </w:rPr>
        <w:t xml:space="preserve">tool </w:t>
      </w:r>
      <w:r w:rsidR="00966E97" w:rsidRPr="00D1063C">
        <w:rPr>
          <w:rFonts w:ascii="Times" w:hAnsi="Times"/>
          <w:lang w:eastAsia="zh-CN"/>
        </w:rPr>
        <w:t xml:space="preserve">to </w:t>
      </w:r>
      <w:r w:rsidR="00A467B6">
        <w:rPr>
          <w:rFonts w:ascii="Times" w:hAnsi="Times"/>
          <w:lang w:eastAsia="zh-CN"/>
        </w:rPr>
        <w:t>monitor time variations in the E</w:t>
      </w:r>
      <w:r w:rsidR="00841E97" w:rsidRPr="00D1063C">
        <w:rPr>
          <w:rFonts w:ascii="Times" w:hAnsi="Times"/>
          <w:lang w:eastAsia="zh-CN"/>
        </w:rPr>
        <w:t>arth related to plate tectonics, post-glacial</w:t>
      </w:r>
      <w:r w:rsidR="005946B8">
        <w:rPr>
          <w:rFonts w:ascii="Times" w:hAnsi="Times"/>
          <w:lang w:eastAsia="zh-CN"/>
        </w:rPr>
        <w:t xml:space="preserve"> </w:t>
      </w:r>
      <w:ins w:id="1" w:author="Timothy H Dixon" w:date="2016-01-21T08:49:00Z">
        <w:r w:rsidR="005946B8">
          <w:rPr>
            <w:rFonts w:ascii="Times" w:hAnsi="Times"/>
            <w:lang w:eastAsia="zh-CN"/>
          </w:rPr>
          <w:t>rebou</w:t>
        </w:r>
      </w:ins>
      <w:ins w:id="2" w:author="Timothy H Dixon" w:date="2016-01-21T08:50:00Z">
        <w:r w:rsidR="005946B8">
          <w:rPr>
            <w:rFonts w:ascii="Times" w:hAnsi="Times"/>
            <w:lang w:eastAsia="zh-CN"/>
          </w:rPr>
          <w:t>n</w:t>
        </w:r>
      </w:ins>
      <w:ins w:id="3" w:author="Timothy H Dixon" w:date="2016-01-21T08:49:00Z">
        <w:r w:rsidR="005946B8">
          <w:rPr>
            <w:rFonts w:ascii="Times" w:hAnsi="Times"/>
            <w:lang w:eastAsia="zh-CN"/>
          </w:rPr>
          <w:t>d</w:t>
        </w:r>
      </w:ins>
      <w:r w:rsidR="00841E97" w:rsidRPr="00D1063C">
        <w:rPr>
          <w:rFonts w:ascii="Times" w:hAnsi="Times"/>
          <w:lang w:eastAsia="zh-CN"/>
        </w:rPr>
        <w:t>, ocean circ</w:t>
      </w:r>
      <w:r w:rsidR="001F3C6A" w:rsidRPr="00D1063C">
        <w:rPr>
          <w:rFonts w:ascii="Times" w:hAnsi="Times"/>
          <w:lang w:eastAsia="zh-CN"/>
        </w:rPr>
        <w:t xml:space="preserve">ulation, </w:t>
      </w:r>
      <w:ins w:id="4" w:author="Timothy H Dixon" w:date="2016-01-21T08:50:00Z">
        <w:r w:rsidR="005946B8">
          <w:rPr>
            <w:rFonts w:ascii="Times" w:hAnsi="Times"/>
            <w:lang w:eastAsia="zh-CN"/>
          </w:rPr>
          <w:t>ground water extraction, and a host of other natural and anthropogenic processes.</w:t>
        </w:r>
      </w:ins>
      <w:r w:rsidR="001F3C6A" w:rsidRPr="00D1063C">
        <w:rPr>
          <w:rFonts w:ascii="Times" w:hAnsi="Times"/>
          <w:lang w:eastAsia="zh-CN"/>
        </w:rPr>
        <w:t xml:space="preserve">  </w:t>
      </w:r>
      <w:r w:rsidR="007331D9" w:rsidRPr="00D1063C">
        <w:rPr>
          <w:rFonts w:ascii="Times" w:hAnsi="Times"/>
          <w:lang w:eastAsia="zh-CN"/>
        </w:rPr>
        <w:t>This dissertation focus</w:t>
      </w:r>
      <w:r w:rsidR="00841E97" w:rsidRPr="00D1063C">
        <w:rPr>
          <w:rFonts w:ascii="Times" w:hAnsi="Times"/>
          <w:lang w:eastAsia="zh-CN"/>
        </w:rPr>
        <w:t>es</w:t>
      </w:r>
      <w:r w:rsidR="007331D9" w:rsidRPr="00D1063C">
        <w:rPr>
          <w:rFonts w:ascii="Times" w:hAnsi="Times"/>
          <w:lang w:eastAsia="zh-CN"/>
        </w:rPr>
        <w:t xml:space="preserve"> on </w:t>
      </w:r>
      <w:r w:rsidR="00AE37FE" w:rsidRPr="00D1063C">
        <w:rPr>
          <w:rFonts w:ascii="Times" w:hAnsi="Times"/>
          <w:lang w:eastAsia="zh-CN"/>
        </w:rPr>
        <w:t xml:space="preserve">the </w:t>
      </w:r>
      <w:r w:rsidR="007331D9" w:rsidRPr="00D1063C">
        <w:rPr>
          <w:rFonts w:ascii="Times" w:hAnsi="Times"/>
          <w:lang w:eastAsia="zh-CN"/>
        </w:rPr>
        <w:t xml:space="preserve">application of satellite geodesy to studies of </w:t>
      </w:r>
      <w:r w:rsidR="00AE37FE" w:rsidRPr="00D1063C">
        <w:rPr>
          <w:rFonts w:ascii="Times" w:hAnsi="Times"/>
          <w:lang w:eastAsia="zh-CN"/>
        </w:rPr>
        <w:t>environment</w:t>
      </w:r>
      <w:ins w:id="5" w:author="Timothy H Dixon" w:date="2016-01-21T08:50:00Z">
        <w:r w:rsidR="005946B8">
          <w:rPr>
            <w:rFonts w:ascii="Times" w:hAnsi="Times"/>
            <w:lang w:eastAsia="zh-CN"/>
          </w:rPr>
          <w:t>al</w:t>
        </w:r>
      </w:ins>
      <w:r w:rsidR="00AE37FE" w:rsidRPr="00D1063C">
        <w:rPr>
          <w:rFonts w:ascii="Times" w:hAnsi="Times"/>
          <w:lang w:eastAsia="zh-CN"/>
        </w:rPr>
        <w:t xml:space="preserve"> and global change.  </w:t>
      </w:r>
      <w:ins w:id="6" w:author="Timothy H Dixon" w:date="2016-01-21T09:43:00Z">
        <w:r w:rsidR="00A96DA8">
          <w:rPr>
            <w:rFonts w:ascii="Times" w:hAnsi="Times"/>
            <w:lang w:eastAsia="zh-CN"/>
          </w:rPr>
          <w:t>Data from t</w:t>
        </w:r>
      </w:ins>
      <w:r w:rsidR="00DC1349" w:rsidRPr="00D1063C">
        <w:rPr>
          <w:rFonts w:ascii="Times" w:hAnsi="Times"/>
          <w:lang w:eastAsia="zh-CN"/>
        </w:rPr>
        <w:t xml:space="preserve">hree </w:t>
      </w:r>
      <w:r w:rsidR="004612AD" w:rsidRPr="00D1063C">
        <w:rPr>
          <w:rFonts w:ascii="Times" w:hAnsi="Times"/>
          <w:lang w:eastAsia="zh-CN"/>
        </w:rPr>
        <w:t>techniques a</w:t>
      </w:r>
      <w:r w:rsidR="00DC1349" w:rsidRPr="00D1063C">
        <w:rPr>
          <w:rFonts w:ascii="Times" w:hAnsi="Times"/>
          <w:lang w:eastAsia="zh-CN"/>
        </w:rPr>
        <w:t xml:space="preserve">re used: high precision Global Positioning System (GPS), </w:t>
      </w:r>
      <w:proofErr w:type="spellStart"/>
      <w:r w:rsidR="00773462" w:rsidRPr="00D1063C">
        <w:rPr>
          <w:rFonts w:ascii="Times" w:hAnsi="Times"/>
          <w:lang w:eastAsia="zh-CN"/>
        </w:rPr>
        <w:t>Interferometric</w:t>
      </w:r>
      <w:proofErr w:type="spellEnd"/>
      <w:r w:rsidR="00773462" w:rsidRPr="00D1063C">
        <w:rPr>
          <w:rFonts w:ascii="Times" w:hAnsi="Times"/>
          <w:lang w:eastAsia="zh-CN"/>
        </w:rPr>
        <w:t xml:space="preserve"> Synthetic Aperture Radar</w:t>
      </w:r>
      <w:r w:rsidR="00CE7BCA" w:rsidRPr="00D1063C">
        <w:rPr>
          <w:rFonts w:ascii="Times" w:hAnsi="Times"/>
          <w:lang w:eastAsia="zh-CN"/>
        </w:rPr>
        <w:t xml:space="preserve"> </w:t>
      </w:r>
      <w:r w:rsidR="00DC1349" w:rsidRPr="00D1063C">
        <w:rPr>
          <w:rFonts w:ascii="Times" w:hAnsi="Times"/>
          <w:lang w:eastAsia="zh-CN"/>
        </w:rPr>
        <w:t>(</w:t>
      </w:r>
      <w:proofErr w:type="spellStart"/>
      <w:r w:rsidR="00DC1349" w:rsidRPr="00D1063C">
        <w:rPr>
          <w:rFonts w:ascii="Times" w:hAnsi="Times"/>
          <w:lang w:eastAsia="zh-CN"/>
        </w:rPr>
        <w:t>InSAR</w:t>
      </w:r>
      <w:proofErr w:type="spellEnd"/>
      <w:r w:rsidR="00DC1349" w:rsidRPr="00D1063C">
        <w:rPr>
          <w:rFonts w:ascii="Times" w:hAnsi="Times"/>
          <w:lang w:eastAsia="zh-CN"/>
        </w:rPr>
        <w:t xml:space="preserve">) and </w:t>
      </w:r>
      <w:r w:rsidR="00773462" w:rsidRPr="00D1063C">
        <w:rPr>
          <w:rFonts w:ascii="Times" w:hAnsi="Times"/>
          <w:lang w:eastAsia="zh-CN"/>
        </w:rPr>
        <w:t>the Gravity Recovery and Climate Experiment </w:t>
      </w:r>
      <w:r w:rsidR="00DC1349" w:rsidRPr="00D1063C">
        <w:rPr>
          <w:rFonts w:ascii="Times" w:hAnsi="Times"/>
          <w:lang w:eastAsia="zh-CN"/>
        </w:rPr>
        <w:t>(GRACE)</w:t>
      </w:r>
      <w:r w:rsidR="002C14EA" w:rsidRPr="00D1063C">
        <w:rPr>
          <w:rFonts w:ascii="Times" w:hAnsi="Times"/>
          <w:lang w:eastAsia="zh-CN"/>
        </w:rPr>
        <w:t xml:space="preserve">. </w:t>
      </w:r>
    </w:p>
    <w:p w14:paraId="602DF509" w14:textId="77777777" w:rsidR="00415D21" w:rsidRDefault="00415D21" w:rsidP="00D1063C">
      <w:pPr>
        <w:spacing w:line="480" w:lineRule="auto"/>
        <w:rPr>
          <w:ins w:id="7" w:author="Timothy H Dixon" w:date="2016-01-21T09:18:00Z"/>
          <w:rFonts w:ascii="Times" w:hAnsi="Times"/>
          <w:lang w:eastAsia="zh-CN"/>
        </w:rPr>
      </w:pPr>
    </w:p>
    <w:p w14:paraId="6CA5A716" w14:textId="579CAA46" w:rsidR="004534C8" w:rsidRPr="00D1063C" w:rsidRDefault="002C14EA" w:rsidP="004534C8">
      <w:pPr>
        <w:spacing w:line="480" w:lineRule="auto"/>
        <w:rPr>
          <w:ins w:id="8" w:author="Timothy H Dixon" w:date="2016-01-21T09:22:00Z"/>
          <w:rFonts w:ascii="Times" w:hAnsi="Times"/>
        </w:rPr>
      </w:pPr>
      <w:r w:rsidRPr="00D1063C">
        <w:rPr>
          <w:rFonts w:ascii="Times" w:hAnsi="Times"/>
          <w:lang w:eastAsia="zh-CN"/>
        </w:rPr>
        <w:t xml:space="preserve"> </w:t>
      </w:r>
      <w:r w:rsidR="00AE37FE" w:rsidRPr="00D1063C">
        <w:rPr>
          <w:rFonts w:ascii="Times" w:hAnsi="Times"/>
          <w:lang w:eastAsia="zh-CN"/>
        </w:rPr>
        <w:t>Th</w:t>
      </w:r>
      <w:ins w:id="9" w:author="Timothy H Dixon" w:date="2016-01-21T09:46:00Z">
        <w:r w:rsidR="00A96DA8">
          <w:rPr>
            <w:rFonts w:ascii="Times" w:hAnsi="Times"/>
            <w:lang w:eastAsia="zh-CN"/>
          </w:rPr>
          <w:t>e</w:t>
        </w:r>
      </w:ins>
      <w:del w:id="10" w:author="Timothy H Dixon" w:date="2016-01-21T09:46:00Z">
        <w:r w:rsidR="00AE37FE" w:rsidRPr="00D1063C" w:rsidDel="00A96DA8">
          <w:rPr>
            <w:rFonts w:ascii="Times" w:hAnsi="Times"/>
            <w:lang w:eastAsia="zh-CN"/>
          </w:rPr>
          <w:delText>is</w:delText>
        </w:r>
      </w:del>
      <w:r w:rsidR="00AE37FE" w:rsidRPr="00D1063C">
        <w:rPr>
          <w:rFonts w:ascii="Times" w:hAnsi="Times"/>
          <w:lang w:eastAsia="zh-CN"/>
        </w:rPr>
        <w:t xml:space="preserve"> dissertati</w:t>
      </w:r>
      <w:r w:rsidR="005B583B" w:rsidRPr="00D1063C">
        <w:rPr>
          <w:rFonts w:ascii="Times" w:hAnsi="Times"/>
          <w:lang w:eastAsia="zh-CN"/>
        </w:rPr>
        <w:t xml:space="preserve">on </w:t>
      </w:r>
      <w:ins w:id="11" w:author="Timothy H Dixon" w:date="2016-01-21T09:18:00Z">
        <w:r w:rsidR="00415D21">
          <w:rPr>
            <w:rFonts w:ascii="Times" w:hAnsi="Times"/>
            <w:lang w:eastAsia="zh-CN"/>
          </w:rPr>
          <w:t>has</w:t>
        </w:r>
      </w:ins>
      <w:ins w:id="12" w:author="Timothy H Dixon" w:date="2016-01-21T09:19:00Z">
        <w:r w:rsidR="00415D21">
          <w:rPr>
            <w:rFonts w:ascii="Times" w:hAnsi="Times"/>
            <w:lang w:eastAsia="zh-CN"/>
          </w:rPr>
          <w:t xml:space="preserve"> six chapters.</w:t>
        </w:r>
      </w:ins>
      <w:ins w:id="13" w:author="Timothy H Dixon" w:date="2016-01-21T09:43:00Z">
        <w:r w:rsidR="00A96DA8">
          <w:rPr>
            <w:rFonts w:ascii="Times" w:hAnsi="Times"/>
            <w:lang w:eastAsia="zh-CN"/>
          </w:rPr>
          <w:t xml:space="preserve">  Chapter One (this chapter) is an introduction and summary of the work. </w:t>
        </w:r>
      </w:ins>
      <w:ins w:id="14" w:author="Timothy H Dixon" w:date="2016-01-21T09:19:00Z">
        <w:r w:rsidR="00415D21">
          <w:rPr>
            <w:rFonts w:ascii="Times" w:hAnsi="Times"/>
            <w:lang w:eastAsia="zh-CN"/>
          </w:rPr>
          <w:t xml:space="preserve"> </w:t>
        </w:r>
      </w:ins>
      <w:ins w:id="15" w:author="Timothy H Dixon" w:date="2016-01-21T09:20:00Z">
        <w:r w:rsidR="00A96DA8">
          <w:rPr>
            <w:rFonts w:ascii="Times" w:hAnsi="Times"/>
            <w:lang w:eastAsia="zh-CN"/>
          </w:rPr>
          <w:t>Chapter Two</w:t>
        </w:r>
      </w:ins>
      <w:ins w:id="16" w:author="Timothy H Dixon" w:date="2016-01-21T09:40:00Z">
        <w:r w:rsidR="00A96DA8">
          <w:rPr>
            <w:rFonts w:ascii="Times" w:hAnsi="Times"/>
          </w:rPr>
          <w:t xml:space="preserve"> describes</w:t>
        </w:r>
        <w:r w:rsidR="00A96DA8" w:rsidRPr="00D1063C">
          <w:rPr>
            <w:rFonts w:ascii="Times" w:hAnsi="Times"/>
          </w:rPr>
          <w:t xml:space="preserve"> the essential</w:t>
        </w:r>
      </w:ins>
      <w:ins w:id="17" w:author="Timothy H Dixon" w:date="2016-01-21T09:42:00Z">
        <w:r w:rsidR="00A96DA8">
          <w:rPr>
            <w:rFonts w:ascii="Times" w:hAnsi="Times"/>
          </w:rPr>
          <w:t>s</w:t>
        </w:r>
      </w:ins>
      <w:ins w:id="18" w:author="Timothy H Dixon" w:date="2016-01-21T09:40:00Z">
        <w:r w:rsidR="00A96DA8" w:rsidRPr="00D1063C">
          <w:rPr>
            <w:rFonts w:ascii="Times" w:hAnsi="Times"/>
          </w:rPr>
          <w:t xml:space="preserve"> of three satellite geodesy techniques</w:t>
        </w:r>
      </w:ins>
      <w:ins w:id="19" w:author="Timothy H Dixon" w:date="2016-01-21T09:20:00Z">
        <w:r w:rsidR="00415D21">
          <w:rPr>
            <w:rFonts w:ascii="Times" w:hAnsi="Times"/>
            <w:lang w:eastAsia="zh-CN"/>
          </w:rPr>
          <w:t>.</w:t>
        </w:r>
        <w:r w:rsidR="00415D21" w:rsidRPr="00D1063C">
          <w:rPr>
            <w:rFonts w:ascii="Times" w:hAnsi="Times"/>
            <w:lang w:eastAsia="zh-CN"/>
          </w:rPr>
          <w:t xml:space="preserve"> </w:t>
        </w:r>
      </w:ins>
      <w:ins w:id="20" w:author="Timothy H Dixon" w:date="2016-01-21T09:44:00Z">
        <w:r w:rsidR="00A96DA8">
          <w:rPr>
            <w:rFonts w:ascii="Times" w:hAnsi="Times"/>
          </w:rPr>
          <w:t xml:space="preserve">  </w:t>
        </w:r>
      </w:ins>
      <w:del w:id="21" w:author="Timothy H Dixon" w:date="2016-01-21T09:18:00Z">
        <w:r w:rsidR="005B583B" w:rsidRPr="00D1063C" w:rsidDel="00415D21">
          <w:rPr>
            <w:rFonts w:ascii="Times" w:hAnsi="Times"/>
            <w:lang w:eastAsia="zh-CN"/>
          </w:rPr>
          <w:delText xml:space="preserve">is divided into </w:delText>
        </w:r>
      </w:del>
      <w:ins w:id="22" w:author="Timothy H Dixon" w:date="2016-01-21T09:21:00Z">
        <w:r w:rsidR="004534C8">
          <w:rPr>
            <w:rFonts w:ascii="Times" w:hAnsi="Times"/>
            <w:lang w:eastAsia="zh-CN"/>
          </w:rPr>
          <w:t>The next three</w:t>
        </w:r>
      </w:ins>
      <w:del w:id="23" w:author="Timothy H Dixon" w:date="2016-01-21T09:21:00Z">
        <w:r w:rsidR="005B583B" w:rsidRPr="00D1063C" w:rsidDel="004534C8">
          <w:rPr>
            <w:rFonts w:ascii="Times" w:hAnsi="Times"/>
            <w:lang w:eastAsia="zh-CN"/>
          </w:rPr>
          <w:delText>three</w:delText>
        </w:r>
      </w:del>
      <w:r w:rsidR="005B583B" w:rsidRPr="00D1063C">
        <w:rPr>
          <w:rFonts w:ascii="Times" w:hAnsi="Times"/>
          <w:lang w:eastAsia="zh-CN"/>
        </w:rPr>
        <w:t xml:space="preserve"> </w:t>
      </w:r>
      <w:ins w:id="24" w:author="Timothy H Dixon" w:date="2016-01-21T08:51:00Z">
        <w:r w:rsidR="005946B8">
          <w:rPr>
            <w:rFonts w:ascii="Times" w:hAnsi="Times"/>
            <w:lang w:eastAsia="zh-CN"/>
          </w:rPr>
          <w:t>chapters</w:t>
        </w:r>
      </w:ins>
      <w:ins w:id="25" w:author="Timothy H Dixon" w:date="2016-01-21T08:52:00Z">
        <w:r w:rsidR="005946B8">
          <w:rPr>
            <w:rFonts w:ascii="Times" w:hAnsi="Times"/>
            <w:lang w:eastAsia="zh-CN"/>
          </w:rPr>
          <w:t xml:space="preserve"> (Chapters Three, Four and Five) </w:t>
        </w:r>
      </w:ins>
      <w:ins w:id="26" w:author="Timothy H Dixon" w:date="2016-01-21T09:21:00Z">
        <w:r w:rsidR="004534C8">
          <w:rPr>
            <w:rFonts w:ascii="Times" w:hAnsi="Times"/>
            <w:lang w:eastAsia="zh-CN"/>
          </w:rPr>
          <w:t xml:space="preserve">are </w:t>
        </w:r>
      </w:ins>
      <w:ins w:id="27" w:author="Timothy H Dixon" w:date="2016-01-21T08:52:00Z">
        <w:r w:rsidR="005946B8">
          <w:rPr>
            <w:rFonts w:ascii="Times" w:hAnsi="Times"/>
            <w:lang w:eastAsia="zh-CN"/>
          </w:rPr>
          <w:t>each based on a published, open literature paper</w:t>
        </w:r>
      </w:ins>
      <w:ins w:id="28" w:author="Timothy H Dixon" w:date="2016-01-21T08:53:00Z">
        <w:r w:rsidR="005946B8">
          <w:rPr>
            <w:rFonts w:ascii="Times" w:hAnsi="Times"/>
            <w:lang w:eastAsia="zh-CN"/>
          </w:rPr>
          <w:t>,</w:t>
        </w:r>
      </w:ins>
      <w:del w:id="29" w:author="Timothy H Dixon" w:date="2016-01-21T08:51:00Z">
        <w:r w:rsidR="005B583B" w:rsidRPr="00D1063C" w:rsidDel="005946B8">
          <w:rPr>
            <w:rFonts w:ascii="Times" w:hAnsi="Times"/>
            <w:lang w:eastAsia="zh-CN"/>
          </w:rPr>
          <w:delText>research work</w:delText>
        </w:r>
        <w:r w:rsidR="001F3C6A" w:rsidRPr="00D1063C" w:rsidDel="005946B8">
          <w:rPr>
            <w:rFonts w:ascii="Times" w:hAnsi="Times"/>
            <w:lang w:eastAsia="zh-CN"/>
          </w:rPr>
          <w:delText>s</w:delText>
        </w:r>
      </w:del>
      <w:ins w:id="30" w:author="Timothy H Dixon" w:date="2016-01-21T08:53:00Z">
        <w:r w:rsidR="005946B8">
          <w:rPr>
            <w:rFonts w:ascii="Times" w:hAnsi="Times"/>
            <w:lang w:eastAsia="zh-CN"/>
          </w:rPr>
          <w:t>.</w:t>
        </w:r>
      </w:ins>
      <w:ins w:id="31" w:author="Timothy H Dixon" w:date="2016-01-21T09:22:00Z">
        <w:r w:rsidR="004534C8" w:rsidRPr="004534C8">
          <w:rPr>
            <w:rFonts w:ascii="Times" w:hAnsi="Times"/>
            <w:lang w:eastAsia="zh-CN"/>
          </w:rPr>
          <w:t xml:space="preserve"> </w:t>
        </w:r>
      </w:ins>
    </w:p>
    <w:p w14:paraId="35B7AEEB" w14:textId="3567DD68" w:rsidR="007F3C94" w:rsidRPr="00D1063C" w:rsidDel="00A96DA8" w:rsidRDefault="005946B8" w:rsidP="00D1063C">
      <w:pPr>
        <w:spacing w:line="480" w:lineRule="auto"/>
        <w:rPr>
          <w:del w:id="32" w:author="Timothy H Dixon" w:date="2016-01-21T09:44:00Z"/>
          <w:rFonts w:ascii="Times" w:hAnsi="Times"/>
        </w:rPr>
      </w:pPr>
      <w:ins w:id="33" w:author="Timothy H Dixon" w:date="2016-01-21T08:53:00Z">
        <w:r>
          <w:rPr>
            <w:rFonts w:ascii="Times" w:hAnsi="Times"/>
            <w:lang w:eastAsia="zh-CN"/>
          </w:rPr>
          <w:t xml:space="preserve"> </w:t>
        </w:r>
      </w:ins>
      <w:del w:id="34" w:author="Timothy H Dixon" w:date="2016-01-21T08:53:00Z">
        <w:r w:rsidR="00AE37FE" w:rsidRPr="00D1063C" w:rsidDel="005946B8">
          <w:rPr>
            <w:rFonts w:ascii="Times" w:hAnsi="Times"/>
            <w:lang w:eastAsia="zh-CN"/>
          </w:rPr>
          <w:delText>.  R</w:delText>
        </w:r>
        <w:r w:rsidR="005B583B" w:rsidRPr="00D1063C" w:rsidDel="005946B8">
          <w:rPr>
            <w:rFonts w:ascii="Times" w:hAnsi="Times"/>
            <w:lang w:eastAsia="zh-CN"/>
          </w:rPr>
          <w:delText>esearch background of each work</w:delText>
        </w:r>
        <w:r w:rsidR="00AE37FE" w:rsidRPr="00D1063C" w:rsidDel="005946B8">
          <w:rPr>
            <w:rFonts w:ascii="Times" w:hAnsi="Times"/>
            <w:lang w:eastAsia="zh-CN"/>
          </w:rPr>
          <w:delText xml:space="preserve"> is</w:delText>
        </w:r>
        <w:r w:rsidR="00E21C10" w:rsidRPr="00D1063C" w:rsidDel="005946B8">
          <w:rPr>
            <w:rFonts w:ascii="Times" w:hAnsi="Times"/>
            <w:lang w:eastAsia="zh-CN"/>
          </w:rPr>
          <w:delText xml:space="preserve"> presented below. </w:delText>
        </w:r>
      </w:del>
      <w:del w:id="35" w:author="Timothy H Dixon" w:date="2016-01-21T09:19:00Z">
        <w:r w:rsidR="00E21C10" w:rsidRPr="00D1063C" w:rsidDel="00415D21">
          <w:rPr>
            <w:rFonts w:ascii="Times" w:hAnsi="Times"/>
            <w:lang w:eastAsia="zh-CN"/>
          </w:rPr>
          <w:delText xml:space="preserve"> </w:delText>
        </w:r>
      </w:del>
    </w:p>
    <w:p w14:paraId="350FDEB5" w14:textId="77777777" w:rsidR="007F3C94" w:rsidRPr="00D1063C" w:rsidRDefault="007F3C94" w:rsidP="00D1063C">
      <w:pPr>
        <w:spacing w:line="480" w:lineRule="auto"/>
        <w:rPr>
          <w:rFonts w:ascii="Times" w:hAnsi="Times"/>
          <w:lang w:eastAsia="zh-CN"/>
        </w:rPr>
      </w:pPr>
    </w:p>
    <w:p w14:paraId="3062DDC9" w14:textId="32B0E0B9" w:rsidR="0042272F" w:rsidRPr="00D1063C" w:rsidRDefault="005B583B" w:rsidP="00D1063C">
      <w:pPr>
        <w:spacing w:line="480" w:lineRule="auto"/>
        <w:rPr>
          <w:rFonts w:ascii="Times" w:hAnsi="Times"/>
        </w:rPr>
      </w:pPr>
      <w:del w:id="36" w:author="Timothy H Dixon" w:date="2016-01-21T09:20:00Z">
        <w:r w:rsidRPr="00D1063C" w:rsidDel="00415D21">
          <w:rPr>
            <w:rFonts w:ascii="Times" w:hAnsi="Times"/>
            <w:lang w:eastAsia="zh-CN"/>
          </w:rPr>
          <w:delText>The first work</w:delText>
        </w:r>
        <w:r w:rsidR="00E21C10" w:rsidRPr="00D1063C" w:rsidDel="00415D21">
          <w:rPr>
            <w:rFonts w:ascii="Times" w:hAnsi="Times"/>
            <w:lang w:eastAsia="zh-CN"/>
          </w:rPr>
          <w:delText xml:space="preserve"> (</w:delText>
        </w:r>
      </w:del>
      <w:r w:rsidR="00E21C10" w:rsidRPr="00D1063C">
        <w:rPr>
          <w:rFonts w:ascii="Times" w:hAnsi="Times"/>
        </w:rPr>
        <w:t xml:space="preserve">Chapter </w:t>
      </w:r>
      <w:ins w:id="37" w:author="Timothy H Dixon" w:date="2016-01-21T08:54:00Z">
        <w:r w:rsidR="005946B8">
          <w:rPr>
            <w:rFonts w:ascii="Times" w:hAnsi="Times"/>
          </w:rPr>
          <w:t>Three</w:t>
        </w:r>
      </w:ins>
      <w:del w:id="38" w:author="Timothy H Dixon" w:date="2016-01-21T08:54:00Z">
        <w:r w:rsidR="007F3C94" w:rsidRPr="00D1063C" w:rsidDel="005946B8">
          <w:rPr>
            <w:rFonts w:ascii="Times" w:hAnsi="Times"/>
          </w:rPr>
          <w:delText>3</w:delText>
        </w:r>
      </w:del>
      <w:del w:id="39" w:author="Timothy H Dixon" w:date="2016-01-21T09:20:00Z">
        <w:r w:rsidR="00E21C10" w:rsidRPr="00D1063C" w:rsidDel="00415D21">
          <w:rPr>
            <w:rFonts w:ascii="Times" w:hAnsi="Times"/>
          </w:rPr>
          <w:delText>)</w:delText>
        </w:r>
      </w:del>
      <w:r w:rsidR="00E21C10" w:rsidRPr="00D1063C">
        <w:rPr>
          <w:rFonts w:ascii="Times" w:hAnsi="Times"/>
        </w:rPr>
        <w:t xml:space="preserve"> focuses on using coastal vertical displacement observed by </w:t>
      </w:r>
      <w:r w:rsidR="009C3CD2" w:rsidRPr="00D1063C">
        <w:rPr>
          <w:rFonts w:ascii="Times" w:hAnsi="Times"/>
        </w:rPr>
        <w:t xml:space="preserve">high precision </w:t>
      </w:r>
      <w:r w:rsidR="00E21C10" w:rsidRPr="00D1063C">
        <w:rPr>
          <w:rFonts w:ascii="Times" w:hAnsi="Times"/>
        </w:rPr>
        <w:t xml:space="preserve">GPS to study </w:t>
      </w:r>
      <w:ins w:id="40" w:author="Timothy H Dixon" w:date="2016-01-21T09:44:00Z">
        <w:r w:rsidR="00A96DA8">
          <w:rPr>
            <w:rFonts w:ascii="Times" w:hAnsi="Times"/>
          </w:rPr>
          <w:t>recent</w:t>
        </w:r>
      </w:ins>
      <w:del w:id="41" w:author="Timothy H Dixon" w:date="2016-01-21T09:44:00Z">
        <w:r w:rsidR="00E21C10" w:rsidRPr="00D1063C" w:rsidDel="00A96DA8">
          <w:rPr>
            <w:rFonts w:ascii="Times" w:hAnsi="Times"/>
          </w:rPr>
          <w:delText>the</w:delText>
        </w:r>
      </w:del>
      <w:r w:rsidR="00E21C10" w:rsidRPr="00D1063C">
        <w:rPr>
          <w:rFonts w:ascii="Times" w:hAnsi="Times"/>
        </w:rPr>
        <w:t xml:space="preserve"> mass l</w:t>
      </w:r>
      <w:r w:rsidR="009C3CD2" w:rsidRPr="00D1063C">
        <w:rPr>
          <w:rFonts w:ascii="Times" w:hAnsi="Times"/>
        </w:rPr>
        <w:t>oss of the Greenland ice sheet.  High precision GPS has been used to study a number of Earth processes, including plate motion, fault-related crustal deformation, and coastal subsidence.  Many of these applications involve looking at secular (long-term) rates of surface deformation, where the displacement rate can be assumed constant over the measurement period, typically several years or longer.  In a number of Earth processes</w:t>
      </w:r>
      <w:r w:rsidR="00A261D0">
        <w:rPr>
          <w:rFonts w:ascii="Times" w:hAnsi="Times"/>
        </w:rPr>
        <w:t>, however, it is also useful to consider short</w:t>
      </w:r>
      <w:ins w:id="42" w:author="Timothy H Dixon" w:date="2016-01-21T08:55:00Z">
        <w:r w:rsidR="005946B8">
          <w:rPr>
            <w:rFonts w:ascii="Times" w:hAnsi="Times"/>
          </w:rPr>
          <w:t>-</w:t>
        </w:r>
      </w:ins>
      <w:r w:rsidR="00A261D0">
        <w:rPr>
          <w:rFonts w:ascii="Times" w:hAnsi="Times"/>
        </w:rPr>
        <w:t xml:space="preserve">term fluctuations. Many of these applications involve changes in </w:t>
      </w:r>
      <w:r w:rsidR="00A261D0">
        <w:rPr>
          <w:rFonts w:ascii="Times" w:hAnsi="Times"/>
        </w:rPr>
        <w:lastRenderedPageBreak/>
        <w:t>Earth’s fluid envelope, for example annu</w:t>
      </w:r>
      <w:ins w:id="43" w:author="Timothy H Dixon" w:date="2016-01-21T08:55:00Z">
        <w:r w:rsidR="005946B8">
          <w:rPr>
            <w:rFonts w:ascii="Times" w:hAnsi="Times"/>
          </w:rPr>
          <w:t>a</w:t>
        </w:r>
      </w:ins>
      <w:r w:rsidR="00A261D0">
        <w:rPr>
          <w:rFonts w:ascii="Times" w:hAnsi="Times"/>
        </w:rPr>
        <w:t xml:space="preserve">l loading and unloading of the crust associated with the hydrologic cycle.  </w:t>
      </w:r>
      <w:r w:rsidR="0042272F" w:rsidRPr="00D1063C">
        <w:rPr>
          <w:rFonts w:ascii="Times" w:hAnsi="Times"/>
        </w:rPr>
        <w:t xml:space="preserve">Accelerating uplift of the coastal regions of Greenland, where most of the current mass loss is concentrated [e.g., </w:t>
      </w:r>
      <w:proofErr w:type="spellStart"/>
      <w:r w:rsidR="0042272F" w:rsidRPr="00D1063C">
        <w:rPr>
          <w:rFonts w:ascii="Times" w:hAnsi="Times"/>
        </w:rPr>
        <w:t>Zwally</w:t>
      </w:r>
      <w:proofErr w:type="spellEnd"/>
      <w:r w:rsidR="0042272F" w:rsidRPr="00D1063C">
        <w:rPr>
          <w:rFonts w:ascii="Times" w:hAnsi="Times"/>
        </w:rPr>
        <w:t xml:space="preserve"> et al., 2005; Thomas et al., 2006; </w:t>
      </w:r>
      <w:proofErr w:type="spellStart"/>
      <w:r w:rsidR="0042272F" w:rsidRPr="00D1063C">
        <w:rPr>
          <w:rFonts w:ascii="Times" w:hAnsi="Times"/>
        </w:rPr>
        <w:t>Luthcke</w:t>
      </w:r>
      <w:proofErr w:type="spellEnd"/>
      <w:r w:rsidR="0042272F" w:rsidRPr="00D1063C">
        <w:rPr>
          <w:rFonts w:ascii="Times" w:hAnsi="Times"/>
        </w:rPr>
        <w:t xml:space="preserve"> et al., 2006; </w:t>
      </w:r>
      <w:proofErr w:type="spellStart"/>
      <w:r w:rsidR="0042272F" w:rsidRPr="00D1063C">
        <w:rPr>
          <w:rFonts w:ascii="Times" w:hAnsi="Times"/>
        </w:rPr>
        <w:t>Rignot</w:t>
      </w:r>
      <w:proofErr w:type="spellEnd"/>
      <w:r w:rsidR="0042272F" w:rsidRPr="00D1063C">
        <w:rPr>
          <w:rFonts w:ascii="Times" w:hAnsi="Times"/>
        </w:rPr>
        <w:t xml:space="preserve"> and </w:t>
      </w:r>
      <w:proofErr w:type="spellStart"/>
      <w:r w:rsidR="0042272F" w:rsidRPr="00D1063C">
        <w:rPr>
          <w:rFonts w:ascii="Times" w:hAnsi="Times"/>
        </w:rPr>
        <w:t>Kanagaratnam</w:t>
      </w:r>
      <w:proofErr w:type="spellEnd"/>
      <w:r w:rsidR="0042272F" w:rsidRPr="00D1063C">
        <w:rPr>
          <w:rFonts w:ascii="Times" w:hAnsi="Times"/>
        </w:rPr>
        <w:t xml:space="preserve">, 2006; </w:t>
      </w:r>
      <w:proofErr w:type="spellStart"/>
      <w:r w:rsidR="0042272F" w:rsidRPr="00D1063C">
        <w:rPr>
          <w:rFonts w:ascii="Times" w:hAnsi="Times"/>
        </w:rPr>
        <w:t>Wouters</w:t>
      </w:r>
      <w:proofErr w:type="spellEnd"/>
      <w:r w:rsidR="0042272F" w:rsidRPr="00D1063C">
        <w:rPr>
          <w:rFonts w:ascii="Times" w:hAnsi="Times"/>
        </w:rPr>
        <w:t xml:space="preserve"> et al., 2008], is well recorded by a network of GPS stations emplaced on the rocky margins [Bevis et al., 2012].  The previous study of Jiang et al. [2010] focused on decadal scale trends and demonstrated that decadal time series of the vertical position component were well fit by a simple model of constant acceleration.  Jiang et al. [2010] assumed constant amplitude of annual uplift each year, a common assumption in GPS time series analysis. However, the data show significant annual variation.  More recent measurements suggest that accelerating melting of Greenland ice sheet is continuing, with</w:t>
      </w:r>
      <w:bookmarkStart w:id="44" w:name="_GoBack"/>
      <w:bookmarkEnd w:id="44"/>
      <w:r w:rsidR="0042272F" w:rsidRPr="00D1063C">
        <w:rPr>
          <w:rFonts w:ascii="Times" w:hAnsi="Times"/>
        </w:rPr>
        <w:t xml:space="preserve"> some melting seasons (for example 2010, 2012) experiencing significant ice mass loss [Bevis et al., 2012; </w:t>
      </w:r>
      <w:proofErr w:type="spellStart"/>
      <w:r w:rsidR="0042272F" w:rsidRPr="00D1063C">
        <w:rPr>
          <w:rFonts w:ascii="Times" w:hAnsi="Times"/>
        </w:rPr>
        <w:t>Nghiem</w:t>
      </w:r>
      <w:proofErr w:type="spellEnd"/>
      <w:r w:rsidR="0042272F" w:rsidRPr="00D1063C">
        <w:rPr>
          <w:rFonts w:ascii="Times" w:hAnsi="Times"/>
        </w:rPr>
        <w:t xml:space="preserve"> et al., 2012].  Thus, the short-term annual variation of coastal uplift measured by GPS can be useful in studying variable and accelerating ice mass loss,</w:t>
      </w:r>
    </w:p>
    <w:p w14:paraId="1F20BA77" w14:textId="72A4AB6D" w:rsidR="0042272F" w:rsidRPr="00D1063C" w:rsidRDefault="0042272F" w:rsidP="00D1063C">
      <w:pPr>
        <w:spacing w:line="480" w:lineRule="auto"/>
        <w:rPr>
          <w:rFonts w:ascii="Times" w:hAnsi="Times"/>
        </w:rPr>
      </w:pPr>
    </w:p>
    <w:p w14:paraId="3CDFA823" w14:textId="071B441B" w:rsidR="007F3C94" w:rsidRPr="00D1063C" w:rsidRDefault="007F3C94" w:rsidP="00D1063C">
      <w:pPr>
        <w:spacing w:line="480" w:lineRule="auto"/>
        <w:rPr>
          <w:rFonts w:ascii="Times" w:hAnsi="Times"/>
        </w:rPr>
      </w:pPr>
      <w:r w:rsidRPr="00D1063C">
        <w:rPr>
          <w:rFonts w:ascii="Times" w:hAnsi="Times"/>
        </w:rPr>
        <w:t>One important aspect of the current retreat phase in Greenland is the role of climate forcing on melting co</w:t>
      </w:r>
      <w:ins w:id="45" w:author="Timothy H Dixon" w:date="2016-01-21T08:56:00Z">
        <w:r w:rsidR="005946B8">
          <w:rPr>
            <w:rFonts w:ascii="Times" w:hAnsi="Times"/>
          </w:rPr>
          <w:t>a</w:t>
        </w:r>
      </w:ins>
      <w:r w:rsidRPr="00D1063C">
        <w:rPr>
          <w:rFonts w:ascii="Times" w:hAnsi="Times"/>
        </w:rPr>
        <w:t xml:space="preserve">stal areas of Greenland.  </w:t>
      </w:r>
      <w:proofErr w:type="gramStart"/>
      <w:r w:rsidRPr="00D1063C">
        <w:rPr>
          <w:rFonts w:ascii="Times" w:hAnsi="Times"/>
        </w:rPr>
        <w:t>In Greenland, ice mass change is regulated by two climate factors, atmospheric forcing [</w:t>
      </w:r>
      <w:proofErr w:type="spellStart"/>
      <w:r w:rsidRPr="00D1063C">
        <w:rPr>
          <w:rFonts w:ascii="Times" w:hAnsi="Times"/>
        </w:rPr>
        <w:t>Zwally</w:t>
      </w:r>
      <w:proofErr w:type="spellEnd"/>
      <w:r w:rsidRPr="00D1063C">
        <w:rPr>
          <w:rFonts w:ascii="Times" w:hAnsi="Times"/>
        </w:rPr>
        <w:t xml:space="preserve"> et al., 2002; Hall et al., 2008] and oceanic forcing</w:t>
      </w:r>
      <w:proofErr w:type="gramEnd"/>
      <w:r w:rsidRPr="00D1063C">
        <w:rPr>
          <w:rFonts w:ascii="Times" w:hAnsi="Times"/>
        </w:rPr>
        <w:t xml:space="preserve"> [van de </w:t>
      </w:r>
      <w:proofErr w:type="spellStart"/>
      <w:r w:rsidRPr="00D1063C">
        <w:rPr>
          <w:rFonts w:ascii="Times" w:hAnsi="Times"/>
        </w:rPr>
        <w:t>Wal</w:t>
      </w:r>
      <w:proofErr w:type="spellEnd"/>
      <w:r w:rsidRPr="00D1063C">
        <w:rPr>
          <w:rFonts w:ascii="Times" w:hAnsi="Times"/>
        </w:rPr>
        <w:t xml:space="preserve"> et al., 2008; Holland et al., 2008; Hanna et al., 2009; </w:t>
      </w:r>
      <w:proofErr w:type="spellStart"/>
      <w:r w:rsidRPr="00D1063C">
        <w:rPr>
          <w:rFonts w:ascii="Times" w:hAnsi="Times"/>
        </w:rPr>
        <w:t>Straneo</w:t>
      </w:r>
      <w:proofErr w:type="spellEnd"/>
      <w:r w:rsidRPr="00D1063C">
        <w:rPr>
          <w:rFonts w:ascii="Times" w:hAnsi="Times"/>
        </w:rPr>
        <w:t xml:space="preserve"> et al., 2010, 2012, 2013; Seale et al., 2011].  Atmospheric forcing can affect surface mass balance (SMB) by changing either or both the snow accumulation rate and the ablation rate. Also, melt water can influence the basal sliding rate. Oceanic forcing can increase submarine melting of marine-terminating outlet glaciers, resulting in rapid changes in calving rate, and inducing dynamic changes upstream, including glacier acceleration and thinning [</w:t>
      </w:r>
      <w:proofErr w:type="spellStart"/>
      <w:r w:rsidRPr="00D1063C">
        <w:rPr>
          <w:rFonts w:ascii="Times" w:hAnsi="Times"/>
        </w:rPr>
        <w:t>Straneo</w:t>
      </w:r>
      <w:proofErr w:type="spellEnd"/>
      <w:r w:rsidRPr="00D1063C">
        <w:rPr>
          <w:rFonts w:ascii="Times" w:hAnsi="Times"/>
        </w:rPr>
        <w:t xml:space="preserve"> et al., 2013].  GRACE satellite data documents mass loss in Greenland over the last decade, and for West Greenland, clearly shows that loss is concentrated along the coast [</w:t>
      </w:r>
      <w:ins w:id="46" w:author="Timothy H Dixon" w:date="2016-01-21T08:57:00Z">
        <w:r w:rsidR="005946B8">
          <w:rPr>
            <w:rFonts w:ascii="Times" w:hAnsi="Times"/>
          </w:rPr>
          <w:t xml:space="preserve">e.g., </w:t>
        </w:r>
      </w:ins>
      <w:proofErr w:type="spellStart"/>
      <w:r w:rsidRPr="00D1063C">
        <w:rPr>
          <w:rFonts w:ascii="Times" w:hAnsi="Times"/>
        </w:rPr>
        <w:t>Wouters</w:t>
      </w:r>
      <w:proofErr w:type="spellEnd"/>
      <w:r w:rsidRPr="00D1063C">
        <w:rPr>
          <w:rFonts w:ascii="Times" w:hAnsi="Times"/>
        </w:rPr>
        <w:t xml:space="preserve"> et al., 2008].  Unfortunately these data lack the spatial resolution to investigate melting at the scale of individual drainage basins.  However, coastal uplift as measured by GPS is sensitive to ice loss at this scale, which allows assessment of the influence of local climate conditions on melting.   In my dissertation, both short term and long term surface deformation processes measured by GPS </w:t>
      </w:r>
      <w:ins w:id="47" w:author="Timothy H Dixon" w:date="2016-01-21T08:57:00Z">
        <w:r w:rsidR="005946B8">
          <w:rPr>
            <w:rFonts w:ascii="Times" w:hAnsi="Times"/>
          </w:rPr>
          <w:t>is</w:t>
        </w:r>
      </w:ins>
      <w:del w:id="48" w:author="Timothy H Dixon" w:date="2016-01-21T08:57:00Z">
        <w:r w:rsidRPr="00D1063C" w:rsidDel="005946B8">
          <w:rPr>
            <w:rFonts w:ascii="Times" w:hAnsi="Times"/>
          </w:rPr>
          <w:delText>will be</w:delText>
        </w:r>
      </w:del>
      <w:r w:rsidRPr="00D1063C">
        <w:rPr>
          <w:rFonts w:ascii="Times" w:hAnsi="Times"/>
        </w:rPr>
        <w:t xml:space="preserve"> utilized to understand the climatic forcing on mass loss. What </w:t>
      </w:r>
      <w:ins w:id="49" w:author="Timothy H Dixon" w:date="2016-01-21T08:58:00Z">
        <w:r w:rsidR="005946B8">
          <w:rPr>
            <w:rFonts w:ascii="Times" w:hAnsi="Times"/>
          </w:rPr>
          <w:t>are</w:t>
        </w:r>
      </w:ins>
      <w:del w:id="50" w:author="Timothy H Dixon" w:date="2016-01-21T08:58:00Z">
        <w:r w:rsidRPr="00D1063C" w:rsidDel="005946B8">
          <w:rPr>
            <w:rFonts w:ascii="Times" w:hAnsi="Times"/>
          </w:rPr>
          <w:delText>is</w:delText>
        </w:r>
      </w:del>
      <w:r w:rsidRPr="00D1063C">
        <w:rPr>
          <w:rFonts w:ascii="Times" w:hAnsi="Times"/>
        </w:rPr>
        <w:t xml:space="preserve"> the</w:t>
      </w:r>
      <w:ins w:id="51" w:author="Timothy H Dixon" w:date="2016-01-21T08:58:00Z">
        <w:r w:rsidR="005946B8">
          <w:rPr>
            <w:rFonts w:ascii="Times" w:hAnsi="Times"/>
          </w:rPr>
          <w:t xml:space="preserve"> main</w:t>
        </w:r>
      </w:ins>
      <w:r w:rsidRPr="00D1063C">
        <w:rPr>
          <w:rFonts w:ascii="Times" w:hAnsi="Times"/>
        </w:rPr>
        <w:t xml:space="preserve"> driving force</w:t>
      </w:r>
      <w:ins w:id="52" w:author="Timothy H Dixon" w:date="2016-01-21T08:58:00Z">
        <w:r w:rsidR="005946B8">
          <w:rPr>
            <w:rFonts w:ascii="Times" w:hAnsi="Times"/>
          </w:rPr>
          <w:t>s</w:t>
        </w:r>
      </w:ins>
      <w:r w:rsidRPr="00D1063C">
        <w:rPr>
          <w:rFonts w:ascii="Times" w:hAnsi="Times"/>
        </w:rPr>
        <w:t xml:space="preserve"> for </w:t>
      </w:r>
      <w:del w:id="53" w:author="Timothy H Dixon" w:date="2016-01-21T08:57:00Z">
        <w:r w:rsidRPr="00D1063C" w:rsidDel="005946B8">
          <w:rPr>
            <w:rFonts w:ascii="Times" w:hAnsi="Times"/>
          </w:rPr>
          <w:delText>the</w:delText>
        </w:r>
      </w:del>
      <w:r w:rsidRPr="00D1063C">
        <w:rPr>
          <w:rFonts w:ascii="Times" w:hAnsi="Times"/>
        </w:rPr>
        <w:t xml:space="preserve"> recent accelerat</w:t>
      </w:r>
      <w:ins w:id="54" w:author="Timothy H Dixon" w:date="2016-01-21T08:58:00Z">
        <w:r w:rsidR="005946B8">
          <w:rPr>
            <w:rFonts w:ascii="Times" w:hAnsi="Times"/>
          </w:rPr>
          <w:t>ed</w:t>
        </w:r>
      </w:ins>
      <w:del w:id="55" w:author="Timothy H Dixon" w:date="2016-01-21T08:58:00Z">
        <w:r w:rsidRPr="00D1063C" w:rsidDel="005946B8">
          <w:rPr>
            <w:rFonts w:ascii="Times" w:hAnsi="Times"/>
          </w:rPr>
          <w:delText>ing</w:delText>
        </w:r>
      </w:del>
      <w:r w:rsidRPr="00D1063C">
        <w:rPr>
          <w:rFonts w:ascii="Times" w:hAnsi="Times"/>
        </w:rPr>
        <w:t xml:space="preserve"> </w:t>
      </w:r>
      <w:ins w:id="56" w:author="Timothy H Dixon" w:date="2016-01-21T08:57:00Z">
        <w:r w:rsidR="005946B8">
          <w:rPr>
            <w:rFonts w:ascii="Times" w:hAnsi="Times"/>
          </w:rPr>
          <w:t>mass loss</w:t>
        </w:r>
      </w:ins>
      <w:del w:id="57" w:author="Timothy H Dixon" w:date="2016-01-21T08:57:00Z">
        <w:r w:rsidRPr="00D1063C" w:rsidDel="005946B8">
          <w:rPr>
            <w:rFonts w:ascii="Times" w:hAnsi="Times"/>
          </w:rPr>
          <w:delText>phase</w:delText>
        </w:r>
      </w:del>
      <w:r w:rsidRPr="00D1063C">
        <w:rPr>
          <w:rFonts w:ascii="Times" w:hAnsi="Times"/>
        </w:rPr>
        <w:t xml:space="preserve"> of Greenland Ice Sheet?  What is the relative contribution of oceanic versus atmospheric forcing on coastal melting</w:t>
      </w:r>
      <w:del w:id="58" w:author="Timothy H Dixon" w:date="2016-01-21T08:59:00Z">
        <w:r w:rsidRPr="00D1063C" w:rsidDel="005946B8">
          <w:rPr>
            <w:rFonts w:ascii="Times" w:hAnsi="Times"/>
          </w:rPr>
          <w:delText xml:space="preserve"> at the scale of individual drainage basins</w:delText>
        </w:r>
      </w:del>
      <w:r w:rsidRPr="00D1063C">
        <w:rPr>
          <w:rFonts w:ascii="Times" w:hAnsi="Times"/>
        </w:rPr>
        <w:t xml:space="preserve">? </w:t>
      </w:r>
      <w:r w:rsidR="00C754BB">
        <w:rPr>
          <w:rFonts w:ascii="Times" w:hAnsi="Times"/>
        </w:rPr>
        <w:t xml:space="preserve"> </w:t>
      </w:r>
      <w:r w:rsidR="00235D79">
        <w:rPr>
          <w:rFonts w:ascii="Times" w:hAnsi="Times"/>
        </w:rPr>
        <w:t>Those questions will be discussed</w:t>
      </w:r>
      <w:r w:rsidRPr="00D1063C">
        <w:rPr>
          <w:rFonts w:ascii="Times" w:hAnsi="Times"/>
        </w:rPr>
        <w:t xml:space="preserve"> in my dissertation by using GPS data combi</w:t>
      </w:r>
      <w:ins w:id="59" w:author="Timothy H Dixon" w:date="2016-01-21T08:59:00Z">
        <w:r w:rsidR="005946B8">
          <w:rPr>
            <w:rFonts w:ascii="Times" w:hAnsi="Times"/>
          </w:rPr>
          <w:t>ned</w:t>
        </w:r>
      </w:ins>
      <w:del w:id="60" w:author="Timothy H Dixon" w:date="2016-01-21T08:59:00Z">
        <w:r w:rsidRPr="00D1063C" w:rsidDel="005946B8">
          <w:rPr>
            <w:rFonts w:ascii="Times" w:hAnsi="Times"/>
          </w:rPr>
          <w:delText>ng</w:delText>
        </w:r>
      </w:del>
      <w:r w:rsidRPr="00D1063C">
        <w:rPr>
          <w:rFonts w:ascii="Times" w:hAnsi="Times"/>
        </w:rPr>
        <w:t xml:space="preserve"> with other oceanographic and meteorological data.</w:t>
      </w:r>
    </w:p>
    <w:p w14:paraId="7635FB21" w14:textId="77777777" w:rsidR="00E21C10" w:rsidRPr="00D1063C" w:rsidRDefault="00E21C10" w:rsidP="00D1063C">
      <w:pPr>
        <w:spacing w:line="480" w:lineRule="auto"/>
        <w:rPr>
          <w:rFonts w:ascii="Times" w:hAnsi="Times"/>
        </w:rPr>
      </w:pPr>
    </w:p>
    <w:p w14:paraId="314C9C9E" w14:textId="5AFB3C46" w:rsidR="00277D60" w:rsidRPr="00D1063C" w:rsidRDefault="008D3CA8" w:rsidP="00D1063C">
      <w:pPr>
        <w:spacing w:line="480" w:lineRule="auto"/>
        <w:rPr>
          <w:rFonts w:ascii="Times" w:hAnsi="Times"/>
        </w:rPr>
      </w:pPr>
      <w:del w:id="61" w:author="Timothy H Dixon" w:date="2016-01-21T09:20:00Z">
        <w:r w:rsidRPr="00D1063C" w:rsidDel="00415D21">
          <w:rPr>
            <w:rFonts w:ascii="Times" w:hAnsi="Times"/>
          </w:rPr>
          <w:delText>The second work</w:delText>
        </w:r>
        <w:r w:rsidR="00DC5F88" w:rsidRPr="00D1063C" w:rsidDel="00415D21">
          <w:rPr>
            <w:rFonts w:ascii="Times" w:hAnsi="Times"/>
          </w:rPr>
          <w:delText xml:space="preserve"> (</w:delText>
        </w:r>
      </w:del>
      <w:r w:rsidR="00DC5F88" w:rsidRPr="00D1063C">
        <w:rPr>
          <w:rFonts w:ascii="Times" w:hAnsi="Times"/>
        </w:rPr>
        <w:t xml:space="preserve">Chapter </w:t>
      </w:r>
      <w:ins w:id="62" w:author="Timothy H Dixon" w:date="2016-01-21T08:59:00Z">
        <w:r w:rsidR="005946B8">
          <w:rPr>
            <w:rFonts w:ascii="Times" w:hAnsi="Times"/>
          </w:rPr>
          <w:t>Four</w:t>
        </w:r>
      </w:ins>
      <w:del w:id="63" w:author="Timothy H Dixon" w:date="2016-01-21T08:59:00Z">
        <w:r w:rsidR="00DC5F88" w:rsidRPr="00D1063C" w:rsidDel="005946B8">
          <w:rPr>
            <w:rFonts w:ascii="Times" w:hAnsi="Times"/>
          </w:rPr>
          <w:delText>4</w:delText>
        </w:r>
      </w:del>
      <w:del w:id="64" w:author="Timothy H Dixon" w:date="2016-01-21T09:21:00Z">
        <w:r w:rsidR="00E21C10" w:rsidRPr="00D1063C" w:rsidDel="00415D21">
          <w:rPr>
            <w:rFonts w:ascii="Times" w:hAnsi="Times"/>
          </w:rPr>
          <w:delText>)</w:delText>
        </w:r>
      </w:del>
      <w:r w:rsidR="00E21C10" w:rsidRPr="00D1063C">
        <w:rPr>
          <w:rFonts w:ascii="Times" w:hAnsi="Times"/>
        </w:rPr>
        <w:t xml:space="preserve"> </w:t>
      </w:r>
      <w:del w:id="65" w:author="Timothy H Dixon" w:date="2016-01-21T08:59:00Z">
        <w:r w:rsidR="00E21C10" w:rsidRPr="00D1063C" w:rsidDel="005946B8">
          <w:rPr>
            <w:rFonts w:ascii="Times" w:hAnsi="Times"/>
          </w:rPr>
          <w:delText>focuses on</w:delText>
        </w:r>
      </w:del>
      <w:r w:rsidR="00CE4AD6" w:rsidRPr="00D1063C">
        <w:rPr>
          <w:rFonts w:ascii="Times" w:hAnsi="Times"/>
        </w:rPr>
        <w:t xml:space="preserve"> us</w:t>
      </w:r>
      <w:ins w:id="66" w:author="Timothy H Dixon" w:date="2016-01-21T08:59:00Z">
        <w:r w:rsidR="005946B8">
          <w:rPr>
            <w:rFonts w:ascii="Times" w:hAnsi="Times"/>
          </w:rPr>
          <w:t>es</w:t>
        </w:r>
      </w:ins>
      <w:del w:id="67" w:author="Timothy H Dixon" w:date="2016-01-21T08:59:00Z">
        <w:r w:rsidR="00CE4AD6" w:rsidRPr="00D1063C" w:rsidDel="005946B8">
          <w:rPr>
            <w:rFonts w:ascii="Times" w:hAnsi="Times"/>
          </w:rPr>
          <w:delText>ing</w:delText>
        </w:r>
      </w:del>
      <w:r w:rsidR="00CE4AD6" w:rsidRPr="00D1063C">
        <w:rPr>
          <w:rFonts w:ascii="Times" w:hAnsi="Times"/>
        </w:rPr>
        <w:t xml:space="preserve"> </w:t>
      </w:r>
      <w:r w:rsidR="00C323F0" w:rsidRPr="00D1063C">
        <w:rPr>
          <w:rFonts w:ascii="Times" w:hAnsi="Times"/>
        </w:rPr>
        <w:t>GRACE data</w:t>
      </w:r>
      <w:r w:rsidR="00CE4AD6" w:rsidRPr="00D1063C">
        <w:rPr>
          <w:rFonts w:ascii="Times" w:hAnsi="Times"/>
        </w:rPr>
        <w:t xml:space="preserve"> to </w:t>
      </w:r>
      <w:r w:rsidR="007F1548" w:rsidRPr="00D1063C">
        <w:rPr>
          <w:rFonts w:ascii="Times" w:hAnsi="Times"/>
        </w:rPr>
        <w:t>estimate</w:t>
      </w:r>
      <w:r w:rsidR="00C323F0" w:rsidRPr="00D1063C">
        <w:rPr>
          <w:rFonts w:ascii="Times" w:hAnsi="Times"/>
        </w:rPr>
        <w:t xml:space="preserve"> the recent</w:t>
      </w:r>
      <w:r w:rsidR="00CE4AD6" w:rsidRPr="00D1063C">
        <w:rPr>
          <w:rFonts w:ascii="Times" w:hAnsi="Times"/>
        </w:rPr>
        <w:t xml:space="preserve"> freshwater flux from </w:t>
      </w:r>
      <w:r w:rsidR="00C323F0" w:rsidRPr="00D1063C">
        <w:rPr>
          <w:rFonts w:ascii="Times" w:hAnsi="Times"/>
        </w:rPr>
        <w:t>Greenland</w:t>
      </w:r>
      <w:r w:rsidR="00945DA3">
        <w:rPr>
          <w:rFonts w:ascii="Times" w:hAnsi="Times"/>
        </w:rPr>
        <w:t xml:space="preserve"> and investigat</w:t>
      </w:r>
      <w:ins w:id="68" w:author="Timothy H Dixon" w:date="2016-01-21T09:00:00Z">
        <w:r w:rsidR="005946B8">
          <w:rPr>
            <w:rFonts w:ascii="Times" w:hAnsi="Times"/>
          </w:rPr>
          <w:t>es</w:t>
        </w:r>
      </w:ins>
      <w:del w:id="69" w:author="Timothy H Dixon" w:date="2016-01-21T08:59:00Z">
        <w:r w:rsidR="00945DA3" w:rsidDel="005946B8">
          <w:rPr>
            <w:rFonts w:ascii="Times" w:hAnsi="Times"/>
          </w:rPr>
          <w:delText>ing</w:delText>
        </w:r>
      </w:del>
      <w:r w:rsidR="007F1548" w:rsidRPr="00D1063C">
        <w:rPr>
          <w:rFonts w:ascii="Times" w:hAnsi="Times"/>
        </w:rPr>
        <w:t xml:space="preserve"> its impact on </w:t>
      </w:r>
      <w:r w:rsidR="00635769" w:rsidRPr="00D1063C">
        <w:rPr>
          <w:rFonts w:ascii="Times" w:hAnsi="Times"/>
        </w:rPr>
        <w:t xml:space="preserve">the Atlantic </w:t>
      </w:r>
      <w:proofErr w:type="spellStart"/>
      <w:r w:rsidR="00635769" w:rsidRPr="00D1063C">
        <w:rPr>
          <w:rFonts w:ascii="Times" w:hAnsi="Times"/>
        </w:rPr>
        <w:t>Meridional</w:t>
      </w:r>
      <w:proofErr w:type="spellEnd"/>
      <w:r w:rsidR="00635769" w:rsidRPr="00D1063C">
        <w:rPr>
          <w:rFonts w:ascii="Times" w:hAnsi="Times"/>
        </w:rPr>
        <w:t xml:space="preserve"> Overturning Circulation (AMOC)</w:t>
      </w:r>
      <w:r w:rsidR="003C5930" w:rsidRPr="00D1063C">
        <w:rPr>
          <w:rFonts w:ascii="Times" w:hAnsi="Times"/>
        </w:rPr>
        <w:t xml:space="preserve">.  </w:t>
      </w:r>
      <w:r w:rsidR="00FB4AD5" w:rsidRPr="00D1063C">
        <w:rPr>
          <w:rFonts w:ascii="Times" w:hAnsi="Times"/>
        </w:rPr>
        <w:t>The AMOC is a major</w:t>
      </w:r>
      <w:ins w:id="70" w:author="Timothy H Dixon" w:date="2016-01-21T09:00:00Z">
        <w:r w:rsidR="005946B8">
          <w:rPr>
            <w:rFonts w:ascii="Times" w:hAnsi="Times"/>
          </w:rPr>
          <w:t xml:space="preserve"> mode of</w:t>
        </w:r>
      </w:ins>
      <w:r w:rsidR="00A7689A" w:rsidRPr="00D1063C">
        <w:rPr>
          <w:rFonts w:ascii="Times" w:hAnsi="Times"/>
        </w:rPr>
        <w:t xml:space="preserve"> ocean</w:t>
      </w:r>
      <w:ins w:id="71" w:author="Timothy H Dixon" w:date="2016-01-21T09:00:00Z">
        <w:r w:rsidR="005946B8">
          <w:rPr>
            <w:rFonts w:ascii="Times" w:hAnsi="Times"/>
          </w:rPr>
          <w:t xml:space="preserve"> thermo-</w:t>
        </w:r>
        <w:proofErr w:type="spellStart"/>
        <w:r w:rsidR="005946B8">
          <w:rPr>
            <w:rFonts w:ascii="Times" w:hAnsi="Times"/>
          </w:rPr>
          <w:t>haline</w:t>
        </w:r>
      </w:ins>
      <w:proofErr w:type="spellEnd"/>
      <w:r w:rsidR="00A7689A" w:rsidRPr="00D1063C">
        <w:rPr>
          <w:rFonts w:ascii="Times" w:hAnsi="Times"/>
        </w:rPr>
        <w:t xml:space="preserve"> circulation</w:t>
      </w:r>
      <w:ins w:id="72" w:author="Timothy H Dixon" w:date="2016-01-21T09:00:00Z">
        <w:r w:rsidR="005946B8">
          <w:rPr>
            <w:rFonts w:ascii="Times" w:hAnsi="Times"/>
          </w:rPr>
          <w:t>.  It is d</w:t>
        </w:r>
      </w:ins>
      <w:del w:id="73" w:author="Timothy H Dixon" w:date="2016-01-21T09:00:00Z">
        <w:r w:rsidR="00FB4AD5" w:rsidRPr="00D1063C" w:rsidDel="005946B8">
          <w:rPr>
            <w:rFonts w:ascii="Times" w:hAnsi="Times"/>
          </w:rPr>
          <w:delText xml:space="preserve"> d</w:delText>
        </w:r>
      </w:del>
      <w:r w:rsidR="00FB4AD5" w:rsidRPr="00D1063C">
        <w:rPr>
          <w:rFonts w:ascii="Times" w:hAnsi="Times"/>
        </w:rPr>
        <w:t>riven by density differences</w:t>
      </w:r>
      <w:r w:rsidR="00A7689A" w:rsidRPr="00D1063C">
        <w:rPr>
          <w:rFonts w:ascii="Times" w:hAnsi="Times"/>
        </w:rPr>
        <w:t xml:space="preserve"> in the Atlantic </w:t>
      </w:r>
      <w:r w:rsidR="00FB4AD5" w:rsidRPr="00D1063C">
        <w:rPr>
          <w:rFonts w:ascii="Times" w:hAnsi="Times"/>
        </w:rPr>
        <w:t>Ocean</w:t>
      </w:r>
      <w:r w:rsidR="00A7689A" w:rsidRPr="00D1063C">
        <w:rPr>
          <w:rFonts w:ascii="Times" w:hAnsi="Times"/>
        </w:rPr>
        <w:t xml:space="preserve">, </w:t>
      </w:r>
      <w:ins w:id="74" w:author="Timothy H Dixon" w:date="2016-01-21T09:00:00Z">
        <w:r w:rsidR="005946B8">
          <w:rPr>
            <w:rFonts w:ascii="Times" w:hAnsi="Times"/>
          </w:rPr>
          <w:t>and</w:t>
        </w:r>
      </w:ins>
      <w:del w:id="75" w:author="Timothy H Dixon" w:date="2016-01-21T09:00:00Z">
        <w:r w:rsidR="00A7689A" w:rsidRPr="00D1063C" w:rsidDel="005946B8">
          <w:rPr>
            <w:rFonts w:ascii="Times" w:hAnsi="Times"/>
          </w:rPr>
          <w:delText>which</w:delText>
        </w:r>
      </w:del>
      <w:r w:rsidR="00A7689A" w:rsidRPr="00D1063C">
        <w:rPr>
          <w:rFonts w:ascii="Times" w:hAnsi="Times"/>
        </w:rPr>
        <w:t xml:space="preserve"> </w:t>
      </w:r>
      <w:r w:rsidR="00FB4AD5" w:rsidRPr="00D1063C">
        <w:rPr>
          <w:rFonts w:ascii="Times" w:hAnsi="Times"/>
        </w:rPr>
        <w:t>is a key componen</w:t>
      </w:r>
      <w:r w:rsidR="00CD1BB3" w:rsidRPr="00D1063C">
        <w:rPr>
          <w:rFonts w:ascii="Times" w:hAnsi="Times"/>
        </w:rPr>
        <w:t>t</w:t>
      </w:r>
      <w:r w:rsidR="009139C3" w:rsidRPr="00D1063C">
        <w:rPr>
          <w:rFonts w:ascii="Times" w:hAnsi="Times"/>
        </w:rPr>
        <w:t xml:space="preserve"> of the global climate system.  </w:t>
      </w:r>
      <w:r w:rsidR="008A5761" w:rsidRPr="00D1063C">
        <w:rPr>
          <w:rFonts w:ascii="Times" w:hAnsi="Times"/>
        </w:rPr>
        <w:t>Both theoretical and numerical studies show that the AMOC is sensitive to freshwater balance</w:t>
      </w:r>
      <w:ins w:id="76" w:author="Timothy H Dixon" w:date="2016-01-21T09:00:00Z">
        <w:r w:rsidR="00E41AAF">
          <w:rPr>
            <w:rFonts w:ascii="Times" w:hAnsi="Times"/>
          </w:rPr>
          <w:t>, because of the</w:t>
        </w:r>
      </w:ins>
      <w:ins w:id="77" w:author="Timothy H Dixon" w:date="2016-01-21T09:01:00Z">
        <w:r w:rsidR="00E41AAF">
          <w:rPr>
            <w:rFonts w:ascii="Times" w:hAnsi="Times"/>
          </w:rPr>
          <w:t xml:space="preserve"> strong</w:t>
        </w:r>
      </w:ins>
      <w:ins w:id="78" w:author="Timothy H Dixon" w:date="2016-01-21T09:00:00Z">
        <w:r w:rsidR="00E41AAF">
          <w:rPr>
            <w:rFonts w:ascii="Times" w:hAnsi="Times"/>
          </w:rPr>
          <w:t xml:space="preserve"> influence on </w:t>
        </w:r>
        <w:proofErr w:type="gramStart"/>
        <w:r w:rsidR="00E41AAF">
          <w:rPr>
            <w:rFonts w:ascii="Times" w:hAnsi="Times"/>
          </w:rPr>
          <w:t>sea water</w:t>
        </w:r>
        <w:proofErr w:type="gramEnd"/>
        <w:r w:rsidR="00E41AAF">
          <w:rPr>
            <w:rFonts w:ascii="Times" w:hAnsi="Times"/>
          </w:rPr>
          <w:t xml:space="preserve"> density</w:t>
        </w:r>
      </w:ins>
      <w:r w:rsidR="008A5761" w:rsidRPr="00D1063C">
        <w:rPr>
          <w:rFonts w:ascii="Times" w:hAnsi="Times"/>
        </w:rPr>
        <w:t xml:space="preserve"> [</w:t>
      </w:r>
      <w:proofErr w:type="spellStart"/>
      <w:r w:rsidR="008A5761" w:rsidRPr="00D1063C">
        <w:rPr>
          <w:rFonts w:ascii="Times" w:hAnsi="Times"/>
        </w:rPr>
        <w:t>Stommerl</w:t>
      </w:r>
      <w:proofErr w:type="spellEnd"/>
      <w:r w:rsidR="008A5761" w:rsidRPr="00D1063C">
        <w:rPr>
          <w:rFonts w:ascii="Times" w:hAnsi="Times"/>
        </w:rPr>
        <w:t xml:space="preserve">, 1961; </w:t>
      </w:r>
      <w:proofErr w:type="spellStart"/>
      <w:r w:rsidR="008A5761" w:rsidRPr="00D1063C">
        <w:rPr>
          <w:rFonts w:ascii="Times" w:hAnsi="Times"/>
        </w:rPr>
        <w:t>Rooth</w:t>
      </w:r>
      <w:proofErr w:type="spellEnd"/>
      <w:r w:rsidR="008A5761" w:rsidRPr="00D1063C">
        <w:rPr>
          <w:rFonts w:ascii="Times" w:hAnsi="Times"/>
        </w:rPr>
        <w:t xml:space="preserve">, 1982, </w:t>
      </w:r>
      <w:proofErr w:type="spellStart"/>
      <w:r w:rsidR="008A5761" w:rsidRPr="00D1063C">
        <w:rPr>
          <w:rFonts w:ascii="Times" w:hAnsi="Times"/>
        </w:rPr>
        <w:t>Rahmstorf</w:t>
      </w:r>
      <w:proofErr w:type="spellEnd"/>
      <w:r w:rsidR="008A5761" w:rsidRPr="00D1063C">
        <w:rPr>
          <w:rFonts w:ascii="Times" w:hAnsi="Times"/>
        </w:rPr>
        <w:t xml:space="preserve">, 1995, </w:t>
      </w:r>
      <w:proofErr w:type="spellStart"/>
      <w:r w:rsidR="008A5761" w:rsidRPr="00D1063C">
        <w:rPr>
          <w:rFonts w:ascii="Times" w:hAnsi="Times"/>
        </w:rPr>
        <w:t>Stoufer</w:t>
      </w:r>
      <w:proofErr w:type="spellEnd"/>
      <w:r w:rsidR="008A5761" w:rsidRPr="00D1063C">
        <w:rPr>
          <w:rFonts w:ascii="Times" w:hAnsi="Times"/>
        </w:rPr>
        <w:t xml:space="preserve"> et al., 2006].  </w:t>
      </w:r>
      <w:ins w:id="79" w:author="Timothy H Dixon" w:date="2016-01-21T09:01:00Z">
        <w:r w:rsidR="00E41AAF">
          <w:rPr>
            <w:rFonts w:ascii="Times" w:hAnsi="Times"/>
          </w:rPr>
          <w:t>P</w:t>
        </w:r>
      </w:ins>
      <w:del w:id="80" w:author="Timothy H Dixon" w:date="2016-01-21T09:01:00Z">
        <w:r w:rsidR="008A5761" w:rsidRPr="00D1063C" w:rsidDel="00E41AAF">
          <w:rPr>
            <w:rFonts w:ascii="Times" w:hAnsi="Times"/>
          </w:rPr>
          <w:delText>There is significant evidence that the p</w:delText>
        </w:r>
      </w:del>
      <w:r w:rsidR="008A5761" w:rsidRPr="00D1063C">
        <w:rPr>
          <w:rFonts w:ascii="Times" w:hAnsi="Times"/>
        </w:rPr>
        <w:t xml:space="preserve">ast abrupt climate changes </w:t>
      </w:r>
      <w:ins w:id="81" w:author="Timothy H Dixon" w:date="2016-01-21T09:01:00Z">
        <w:r w:rsidR="00E41AAF">
          <w:rPr>
            <w:rFonts w:ascii="Times" w:hAnsi="Times"/>
          </w:rPr>
          <w:t>have been</w:t>
        </w:r>
      </w:ins>
      <w:del w:id="82" w:author="Timothy H Dixon" w:date="2016-01-21T09:01:00Z">
        <w:r w:rsidR="008A5761" w:rsidRPr="00D1063C" w:rsidDel="00E41AAF">
          <w:rPr>
            <w:rFonts w:ascii="Times" w:hAnsi="Times"/>
          </w:rPr>
          <w:delText>were</w:delText>
        </w:r>
      </w:del>
      <w:r w:rsidR="008A5761" w:rsidRPr="00D1063C">
        <w:rPr>
          <w:rFonts w:ascii="Times" w:hAnsi="Times"/>
        </w:rPr>
        <w:t xml:space="preserve"> linked with changes in the AMOC in response to changes in the freshwater budget [</w:t>
      </w:r>
      <w:proofErr w:type="spellStart"/>
      <w:r w:rsidR="008A5761" w:rsidRPr="00D1063C">
        <w:rPr>
          <w:rFonts w:ascii="Times" w:hAnsi="Times"/>
        </w:rPr>
        <w:t>Manabe</w:t>
      </w:r>
      <w:proofErr w:type="spellEnd"/>
      <w:r w:rsidR="008A5761" w:rsidRPr="00D1063C">
        <w:rPr>
          <w:rFonts w:ascii="Times" w:hAnsi="Times"/>
        </w:rPr>
        <w:t xml:space="preserve"> and </w:t>
      </w:r>
      <w:proofErr w:type="spellStart"/>
      <w:r w:rsidR="008A5761" w:rsidRPr="00D1063C">
        <w:rPr>
          <w:rFonts w:ascii="Times" w:hAnsi="Times"/>
        </w:rPr>
        <w:t>Souffer</w:t>
      </w:r>
      <w:proofErr w:type="spellEnd"/>
      <w:r w:rsidR="008A5761" w:rsidRPr="00D1063C">
        <w:rPr>
          <w:rFonts w:ascii="Times" w:hAnsi="Times"/>
        </w:rPr>
        <w:t xml:space="preserve">, 1993; 1995, </w:t>
      </w:r>
      <w:r w:rsidR="009139C3" w:rsidRPr="00D1063C">
        <w:rPr>
          <w:rFonts w:ascii="Times" w:hAnsi="Times"/>
        </w:rPr>
        <w:t>Clack et al., 2002].  Recent anthropogenic warming and accelerated melting of the Greenland ice sheet</w:t>
      </w:r>
      <w:ins w:id="83" w:author="Timothy H Dixon" w:date="2016-01-21T09:01:00Z">
        <w:r w:rsidR="00E41AAF">
          <w:rPr>
            <w:rFonts w:ascii="Times" w:hAnsi="Times"/>
          </w:rPr>
          <w:t xml:space="preserve"> is</w:t>
        </w:r>
      </w:ins>
      <w:r w:rsidR="009139C3" w:rsidRPr="00D1063C">
        <w:rPr>
          <w:rFonts w:ascii="Times" w:hAnsi="Times"/>
        </w:rPr>
        <w:t xml:space="preserve"> lead</w:t>
      </w:r>
      <w:ins w:id="84" w:author="Timothy H Dixon" w:date="2016-01-21T09:01:00Z">
        <w:r w:rsidR="00E41AAF">
          <w:rPr>
            <w:rFonts w:ascii="Times" w:hAnsi="Times"/>
          </w:rPr>
          <w:t>ing</w:t>
        </w:r>
      </w:ins>
      <w:del w:id="85" w:author="Timothy H Dixon" w:date="2016-01-21T09:01:00Z">
        <w:r w:rsidR="009139C3" w:rsidRPr="00D1063C" w:rsidDel="00E41AAF">
          <w:rPr>
            <w:rFonts w:ascii="Times" w:hAnsi="Times"/>
          </w:rPr>
          <w:delText>s</w:delText>
        </w:r>
      </w:del>
      <w:r w:rsidR="009139C3" w:rsidRPr="00D1063C">
        <w:rPr>
          <w:rFonts w:ascii="Times" w:hAnsi="Times"/>
        </w:rPr>
        <w:t xml:space="preserve"> to a general f</w:t>
      </w:r>
      <w:r w:rsidR="00A24227" w:rsidRPr="00D1063C">
        <w:rPr>
          <w:rFonts w:ascii="Times" w:hAnsi="Times"/>
        </w:rPr>
        <w:t>re</w:t>
      </w:r>
      <w:r w:rsidR="00277D60" w:rsidRPr="00D1063C">
        <w:rPr>
          <w:rFonts w:ascii="Times" w:hAnsi="Times"/>
        </w:rPr>
        <w:t xml:space="preserve">shening of the North Atlantic, </w:t>
      </w:r>
      <w:r w:rsidR="009139C3" w:rsidRPr="00D1063C">
        <w:rPr>
          <w:rFonts w:ascii="Times" w:hAnsi="Times"/>
        </w:rPr>
        <w:t>raising</w:t>
      </w:r>
      <w:del w:id="86" w:author="Timothy H Dixon" w:date="2016-01-21T09:02:00Z">
        <w:r w:rsidR="009139C3" w:rsidRPr="00D1063C" w:rsidDel="00E41AAF">
          <w:rPr>
            <w:rFonts w:ascii="Times" w:hAnsi="Times"/>
          </w:rPr>
          <w:delText xml:space="preserve"> </w:delText>
        </w:r>
      </w:del>
      <w:del w:id="87" w:author="Timothy H Dixon" w:date="2016-01-21T09:01:00Z">
        <w:r w:rsidR="00277D60" w:rsidRPr="00D1063C" w:rsidDel="00E41AAF">
          <w:rPr>
            <w:rFonts w:ascii="Times" w:hAnsi="Times"/>
          </w:rPr>
          <w:delText>the</w:delText>
        </w:r>
      </w:del>
      <w:r w:rsidR="00277D60" w:rsidRPr="00D1063C">
        <w:rPr>
          <w:rFonts w:ascii="Times" w:hAnsi="Times"/>
        </w:rPr>
        <w:t xml:space="preserve"> concern</w:t>
      </w:r>
      <w:ins w:id="88" w:author="Timothy H Dixon" w:date="2016-01-21T09:02:00Z">
        <w:r w:rsidR="00E41AAF">
          <w:rPr>
            <w:rFonts w:ascii="Times" w:hAnsi="Times"/>
          </w:rPr>
          <w:t>s</w:t>
        </w:r>
      </w:ins>
      <w:r w:rsidR="009139C3" w:rsidRPr="00D1063C">
        <w:rPr>
          <w:rFonts w:ascii="Times" w:hAnsi="Times"/>
        </w:rPr>
        <w:t xml:space="preserve"> that </w:t>
      </w:r>
      <w:r w:rsidR="00A47FE0">
        <w:rPr>
          <w:rFonts w:ascii="Times" w:hAnsi="Times"/>
        </w:rPr>
        <w:t xml:space="preserve">the AMOC may </w:t>
      </w:r>
      <w:ins w:id="89" w:author="Timothy H Dixon" w:date="2016-01-21T09:02:00Z">
        <w:r w:rsidR="00E41AAF">
          <w:rPr>
            <w:rFonts w:ascii="Times" w:hAnsi="Times"/>
          </w:rPr>
          <w:t xml:space="preserve">soon be </w:t>
        </w:r>
      </w:ins>
      <w:del w:id="90" w:author="Timothy H Dixon" w:date="2016-01-21T09:02:00Z">
        <w:r w:rsidR="00A47FE0" w:rsidDel="00E41AAF">
          <w:rPr>
            <w:rFonts w:ascii="Times" w:hAnsi="Times"/>
          </w:rPr>
          <w:delText xml:space="preserve">have been </w:delText>
        </w:r>
      </w:del>
      <w:r w:rsidR="00A47FE0">
        <w:rPr>
          <w:rFonts w:ascii="Times" w:hAnsi="Times"/>
        </w:rPr>
        <w:t>disrupted</w:t>
      </w:r>
      <w:r w:rsidR="009139C3" w:rsidRPr="00D1063C">
        <w:rPr>
          <w:rFonts w:ascii="Times" w:hAnsi="Times"/>
        </w:rPr>
        <w:t xml:space="preserve">. </w:t>
      </w:r>
      <w:r w:rsidR="00A24227" w:rsidRPr="00D1063C">
        <w:rPr>
          <w:rFonts w:ascii="Times" w:hAnsi="Times"/>
        </w:rPr>
        <w:t xml:space="preserve"> </w:t>
      </w:r>
    </w:p>
    <w:p w14:paraId="1B461C1E" w14:textId="77777777" w:rsidR="00FC6B17" w:rsidRPr="00D1063C" w:rsidRDefault="00FC6B17" w:rsidP="00D1063C">
      <w:pPr>
        <w:spacing w:line="480" w:lineRule="auto"/>
        <w:rPr>
          <w:rFonts w:ascii="Times" w:hAnsi="Times"/>
        </w:rPr>
      </w:pPr>
    </w:p>
    <w:p w14:paraId="29DAB002" w14:textId="32B5240B" w:rsidR="00DF644B" w:rsidRPr="00D1063C" w:rsidRDefault="00FC6B17" w:rsidP="00D1063C">
      <w:pPr>
        <w:spacing w:line="480" w:lineRule="auto"/>
        <w:rPr>
          <w:rFonts w:ascii="Times" w:hAnsi="Times"/>
        </w:rPr>
      </w:pPr>
      <w:r w:rsidRPr="00D1063C">
        <w:rPr>
          <w:rFonts w:ascii="Times" w:hAnsi="Times"/>
        </w:rPr>
        <w:t xml:space="preserve">In this dissertation, </w:t>
      </w:r>
      <w:ins w:id="91" w:author="Timothy H Dixon" w:date="2016-01-21T09:02:00Z">
        <w:r w:rsidR="00E41AAF">
          <w:rPr>
            <w:rFonts w:ascii="Times" w:hAnsi="Times"/>
          </w:rPr>
          <w:t>I</w:t>
        </w:r>
      </w:ins>
      <w:del w:id="92" w:author="Timothy H Dixon" w:date="2016-01-21T09:02:00Z">
        <w:r w:rsidRPr="00D1063C" w:rsidDel="00E41AAF">
          <w:rPr>
            <w:rFonts w:ascii="Times" w:hAnsi="Times"/>
          </w:rPr>
          <w:delText>we</w:delText>
        </w:r>
      </w:del>
      <w:r w:rsidRPr="00D1063C">
        <w:rPr>
          <w:rFonts w:ascii="Times" w:hAnsi="Times"/>
        </w:rPr>
        <w:t xml:space="preserve"> </w:t>
      </w:r>
      <w:r w:rsidR="00462D55" w:rsidRPr="00D1063C">
        <w:rPr>
          <w:rFonts w:ascii="Times" w:hAnsi="Times"/>
        </w:rPr>
        <w:t xml:space="preserve">estimate </w:t>
      </w:r>
      <w:r w:rsidR="00D21F72" w:rsidRPr="00D1063C">
        <w:rPr>
          <w:rFonts w:ascii="Times" w:hAnsi="Times"/>
        </w:rPr>
        <w:t xml:space="preserve">Arctic </w:t>
      </w:r>
      <w:r w:rsidR="00462D55" w:rsidRPr="00D1063C">
        <w:rPr>
          <w:rFonts w:ascii="Times" w:hAnsi="Times"/>
        </w:rPr>
        <w:t xml:space="preserve">freshwater flux </w:t>
      </w:r>
      <w:r w:rsidR="00D21F72" w:rsidRPr="00D1063C">
        <w:rPr>
          <w:rFonts w:ascii="Times" w:hAnsi="Times"/>
        </w:rPr>
        <w:t xml:space="preserve">from three sources that are undergoing rapid increases and can be estimated from remote observations: the </w:t>
      </w:r>
      <w:r w:rsidR="00462D55" w:rsidRPr="00D1063C">
        <w:rPr>
          <w:rFonts w:ascii="Times" w:hAnsi="Times"/>
        </w:rPr>
        <w:t xml:space="preserve">Greenland </w:t>
      </w:r>
      <w:r w:rsidR="00D21F72" w:rsidRPr="00D1063C">
        <w:rPr>
          <w:rFonts w:ascii="Times" w:hAnsi="Times"/>
        </w:rPr>
        <w:t>ice sheet, CAA glaciers and Arctic sea ice.  Among the</w:t>
      </w:r>
      <w:ins w:id="93" w:author="Timothy H Dixon" w:date="2016-01-21T09:03:00Z">
        <w:r w:rsidR="00E41AAF">
          <w:rPr>
            <w:rFonts w:ascii="Times" w:hAnsi="Times"/>
          </w:rPr>
          <w:t>se</w:t>
        </w:r>
      </w:ins>
      <w:del w:id="94" w:author="Timothy H Dixon" w:date="2016-01-21T09:03:00Z">
        <w:r w:rsidR="00D21F72" w:rsidRPr="00D1063C" w:rsidDel="00E41AAF">
          <w:rPr>
            <w:rFonts w:ascii="Times" w:hAnsi="Times"/>
          </w:rPr>
          <w:delText>m</w:delText>
        </w:r>
      </w:del>
      <w:r w:rsidR="00D21F72" w:rsidRPr="00D1063C">
        <w:rPr>
          <w:rFonts w:ascii="Times" w:hAnsi="Times"/>
        </w:rPr>
        <w:t xml:space="preserve">, freshwater flux from Greenland is the largest component, </w:t>
      </w:r>
      <w:ins w:id="95" w:author="Timothy H Dixon" w:date="2016-01-21T09:03:00Z">
        <w:r w:rsidR="00E41AAF">
          <w:rPr>
            <w:rFonts w:ascii="Times" w:hAnsi="Times"/>
          </w:rPr>
          <w:t>and</w:t>
        </w:r>
      </w:ins>
      <w:del w:id="96" w:author="Timothy H Dixon" w:date="2016-01-21T09:03:00Z">
        <w:r w:rsidR="00D21F72" w:rsidRPr="00D1063C" w:rsidDel="00E41AAF">
          <w:rPr>
            <w:rFonts w:ascii="Times" w:hAnsi="Times"/>
          </w:rPr>
          <w:delText>which is</w:delText>
        </w:r>
      </w:del>
      <w:r w:rsidR="00D21F72" w:rsidRPr="00D1063C">
        <w:rPr>
          <w:rFonts w:ascii="Times" w:hAnsi="Times"/>
        </w:rPr>
        <w:t xml:space="preserve"> estimated </w:t>
      </w:r>
      <w:ins w:id="97" w:author="Timothy H Dixon" w:date="2016-01-21T09:03:00Z">
        <w:r w:rsidR="00E41AAF">
          <w:rPr>
            <w:rFonts w:ascii="Times" w:hAnsi="Times"/>
          </w:rPr>
          <w:t>with</w:t>
        </w:r>
      </w:ins>
      <w:del w:id="98" w:author="Timothy H Dixon" w:date="2016-01-21T09:03:00Z">
        <w:r w:rsidR="00D21F72" w:rsidRPr="00D1063C" w:rsidDel="00E41AAF">
          <w:rPr>
            <w:rFonts w:ascii="Times" w:hAnsi="Times"/>
          </w:rPr>
          <w:delText>by using</w:delText>
        </w:r>
      </w:del>
      <w:r w:rsidR="00D21F72" w:rsidRPr="00D1063C">
        <w:rPr>
          <w:rFonts w:ascii="Times" w:hAnsi="Times"/>
        </w:rPr>
        <w:t xml:space="preserve"> GRACE data and RACMO2.3 model</w:t>
      </w:r>
      <w:r w:rsidR="00AE027D">
        <w:rPr>
          <w:rFonts w:ascii="Times" w:hAnsi="Times"/>
        </w:rPr>
        <w:t xml:space="preserve"> [</w:t>
      </w:r>
      <w:proofErr w:type="spellStart"/>
      <w:r w:rsidR="00AE027D">
        <w:rPr>
          <w:rFonts w:ascii="Times" w:hAnsi="Times"/>
        </w:rPr>
        <w:t>Ettema</w:t>
      </w:r>
      <w:proofErr w:type="spellEnd"/>
      <w:r w:rsidR="00AE027D">
        <w:rPr>
          <w:rFonts w:ascii="Times" w:hAnsi="Times"/>
        </w:rPr>
        <w:t xml:space="preserve"> et al., 2009, Noel et al., 2015]</w:t>
      </w:r>
      <w:r w:rsidR="00462D55" w:rsidRPr="00D1063C">
        <w:rPr>
          <w:rFonts w:ascii="Times" w:hAnsi="Times"/>
        </w:rPr>
        <w:t xml:space="preserve">. </w:t>
      </w:r>
      <w:r w:rsidR="001F58B6" w:rsidRPr="00D1063C">
        <w:rPr>
          <w:rFonts w:ascii="Times" w:hAnsi="Times"/>
        </w:rPr>
        <w:t xml:space="preserve"> </w:t>
      </w:r>
      <w:ins w:id="99" w:author="Timothy H Dixon" w:date="2016-01-21T09:04:00Z">
        <w:r w:rsidR="00E41AAF">
          <w:rPr>
            <w:rFonts w:ascii="Times" w:hAnsi="Times"/>
          </w:rPr>
          <w:t>The pattern of coastal currents around Greenland tend</w:t>
        </w:r>
      </w:ins>
      <w:ins w:id="100" w:author="Timothy H Dixon" w:date="2016-01-21T09:05:00Z">
        <w:r w:rsidR="00E41AAF">
          <w:rPr>
            <w:rFonts w:ascii="Times" w:hAnsi="Times"/>
          </w:rPr>
          <w:t>s</w:t>
        </w:r>
      </w:ins>
      <w:ins w:id="101" w:author="Timothy H Dixon" w:date="2016-01-21T09:04:00Z">
        <w:r w:rsidR="00E41AAF">
          <w:rPr>
            <w:rFonts w:ascii="Times" w:hAnsi="Times"/>
          </w:rPr>
          <w:t xml:space="preserve"> to focus coastal water</w:t>
        </w:r>
      </w:ins>
      <w:ins w:id="102" w:author="Timothy H Dixon" w:date="2016-01-21T09:05:00Z">
        <w:r w:rsidR="00E41AAF">
          <w:rPr>
            <w:rFonts w:ascii="Times" w:hAnsi="Times"/>
          </w:rPr>
          <w:t>s</w:t>
        </w:r>
      </w:ins>
      <w:ins w:id="103" w:author="Timothy H Dixon" w:date="2016-01-21T09:04:00Z">
        <w:r w:rsidR="00E41AAF">
          <w:rPr>
            <w:rFonts w:ascii="Times" w:hAnsi="Times"/>
          </w:rPr>
          <w:t xml:space="preserve"> towards the Labrador Sea</w:t>
        </w:r>
      </w:ins>
      <w:ins w:id="104" w:author="Timothy H Dixon" w:date="2016-01-21T09:05:00Z">
        <w:r w:rsidR="00E41AAF">
          <w:rPr>
            <w:rFonts w:ascii="Times" w:hAnsi="Times"/>
          </w:rPr>
          <w:t>, an important “incubator” for dense, North Atlantic Deep Water</w:t>
        </w:r>
      </w:ins>
      <w:ins w:id="105" w:author="Timothy H Dixon" w:date="2016-01-21T09:06:00Z">
        <w:r w:rsidR="00E41AAF">
          <w:rPr>
            <w:rFonts w:ascii="Times" w:hAnsi="Times"/>
          </w:rPr>
          <w:t xml:space="preserve"> (NADW)</w:t>
        </w:r>
      </w:ins>
      <w:ins w:id="106" w:author="Timothy H Dixon" w:date="2016-01-21T09:05:00Z">
        <w:r w:rsidR="00E41AAF">
          <w:rPr>
            <w:rFonts w:ascii="Times" w:hAnsi="Times"/>
          </w:rPr>
          <w:t>.  Southward return flow of NADW</w:t>
        </w:r>
      </w:ins>
      <w:del w:id="107" w:author="Timothy H Dixon" w:date="2016-01-21T09:06:00Z">
        <w:r w:rsidR="001F58B6" w:rsidRPr="00D1063C" w:rsidDel="00E41AAF">
          <w:rPr>
            <w:rFonts w:ascii="Times" w:hAnsi="Times"/>
          </w:rPr>
          <w:delText>Since Labrador Sea Water</w:delText>
        </w:r>
      </w:del>
      <w:r w:rsidR="001F58B6" w:rsidRPr="00D1063C">
        <w:rPr>
          <w:rFonts w:ascii="Times" w:hAnsi="Times"/>
        </w:rPr>
        <w:t xml:space="preserve"> is an important component </w:t>
      </w:r>
      <w:del w:id="108" w:author="Timothy H Dixon" w:date="2016-01-21T09:06:00Z">
        <w:r w:rsidR="001F58B6" w:rsidRPr="00D1063C" w:rsidDel="00E41AAF">
          <w:rPr>
            <w:rFonts w:ascii="Times" w:hAnsi="Times"/>
          </w:rPr>
          <w:delText xml:space="preserve">of the dense southward return flow </w:delText>
        </w:r>
      </w:del>
      <w:r w:rsidR="001F58B6" w:rsidRPr="00D1063C">
        <w:rPr>
          <w:rFonts w:ascii="Times" w:hAnsi="Times"/>
        </w:rPr>
        <w:t xml:space="preserve">of the AMOC, </w:t>
      </w:r>
      <w:ins w:id="109" w:author="Timothy H Dixon" w:date="2016-01-21T09:06:00Z">
        <w:r w:rsidR="00E41AAF">
          <w:rPr>
            <w:rFonts w:ascii="Times" w:hAnsi="Times"/>
          </w:rPr>
          <w:t xml:space="preserve">hence any disruption of density balance in the </w:t>
        </w:r>
      </w:ins>
      <w:del w:id="110" w:author="Timothy H Dixon" w:date="2016-01-21T09:06:00Z">
        <w:r w:rsidR="001F58B6" w:rsidRPr="00D1063C" w:rsidDel="00E41AAF">
          <w:rPr>
            <w:rFonts w:ascii="Times" w:hAnsi="Times"/>
          </w:rPr>
          <w:delText xml:space="preserve">changes in </w:delText>
        </w:r>
      </w:del>
      <w:ins w:id="111" w:author="Timothy H Dixon" w:date="2016-01-21T09:07:00Z">
        <w:r w:rsidR="00E41AAF">
          <w:rPr>
            <w:rFonts w:ascii="Times" w:hAnsi="Times"/>
          </w:rPr>
          <w:t>may be a leading</w:t>
        </w:r>
      </w:ins>
      <w:del w:id="112" w:author="Timothy H Dixon" w:date="2016-01-21T09:07:00Z">
        <w:r w:rsidR="001F58B6" w:rsidRPr="00D1063C" w:rsidDel="00E41AAF">
          <w:rPr>
            <w:rFonts w:ascii="Times" w:hAnsi="Times"/>
          </w:rPr>
          <w:delText xml:space="preserve">Labrador Sea Water can </w:delText>
        </w:r>
        <w:r w:rsidR="0044318A" w:rsidDel="00E41AAF">
          <w:rPr>
            <w:rFonts w:ascii="Times" w:hAnsi="Times"/>
          </w:rPr>
          <w:delText>be an</w:delText>
        </w:r>
      </w:del>
      <w:r w:rsidR="0044318A">
        <w:rPr>
          <w:rFonts w:ascii="Times" w:hAnsi="Times"/>
        </w:rPr>
        <w:t xml:space="preserve"> indicator of</w:t>
      </w:r>
      <w:r w:rsidR="007C4EB0">
        <w:rPr>
          <w:rFonts w:ascii="Times" w:hAnsi="Times"/>
        </w:rPr>
        <w:t xml:space="preserve"> changes </w:t>
      </w:r>
      <w:ins w:id="113" w:author="Timothy H Dixon" w:date="2016-01-21T09:07:00Z">
        <w:r w:rsidR="00E41AAF">
          <w:rPr>
            <w:rFonts w:ascii="Times" w:hAnsi="Times"/>
          </w:rPr>
          <w:t>to</w:t>
        </w:r>
      </w:ins>
      <w:del w:id="114" w:author="Timothy H Dixon" w:date="2016-01-21T09:07:00Z">
        <w:r w:rsidR="007C4EB0" w:rsidDel="00E41AAF">
          <w:rPr>
            <w:rFonts w:ascii="Times" w:hAnsi="Times"/>
          </w:rPr>
          <w:delText>in</w:delText>
        </w:r>
      </w:del>
      <w:r w:rsidR="007C4EB0">
        <w:rPr>
          <w:rFonts w:ascii="Times" w:hAnsi="Times"/>
        </w:rPr>
        <w:t xml:space="preserve"> the AMOC.  In this dissertation</w:t>
      </w:r>
      <w:r w:rsidR="001F58B6" w:rsidRPr="00D1063C">
        <w:rPr>
          <w:rFonts w:ascii="Times" w:hAnsi="Times"/>
        </w:rPr>
        <w:t>,</w:t>
      </w:r>
      <w:r w:rsidR="007C4EB0">
        <w:rPr>
          <w:rFonts w:ascii="Times" w:hAnsi="Times"/>
        </w:rPr>
        <w:t xml:space="preserve"> </w:t>
      </w:r>
      <w:ins w:id="115" w:author="Timothy H Dixon" w:date="2016-01-21T09:07:00Z">
        <w:r w:rsidR="00E41AAF">
          <w:rPr>
            <w:rFonts w:ascii="Times" w:hAnsi="Times"/>
          </w:rPr>
          <w:t>I</w:t>
        </w:r>
      </w:ins>
      <w:del w:id="116" w:author="Timothy H Dixon" w:date="2016-01-21T09:07:00Z">
        <w:r w:rsidR="007C4EB0" w:rsidDel="00E41AAF">
          <w:rPr>
            <w:rFonts w:ascii="Times" w:hAnsi="Times"/>
          </w:rPr>
          <w:delText>we</w:delText>
        </w:r>
      </w:del>
      <w:r w:rsidR="007C4EB0">
        <w:rPr>
          <w:rFonts w:ascii="Times" w:hAnsi="Times"/>
        </w:rPr>
        <w:t xml:space="preserve"> compare </w:t>
      </w:r>
      <w:del w:id="117" w:author="Timothy H Dixon" w:date="2016-01-21T09:08:00Z">
        <w:r w:rsidR="007C4EB0" w:rsidDel="00E41AAF">
          <w:rPr>
            <w:rFonts w:ascii="Times" w:hAnsi="Times"/>
          </w:rPr>
          <w:delText>our</w:delText>
        </w:r>
      </w:del>
      <w:r w:rsidR="007C4EB0">
        <w:rPr>
          <w:rFonts w:ascii="Times" w:hAnsi="Times"/>
        </w:rPr>
        <w:t xml:space="preserve"> freshwater flux estimates to properties of Labrador Sea Water </w:t>
      </w:r>
      <w:ins w:id="118" w:author="Timothy H Dixon" w:date="2016-01-21T09:07:00Z">
        <w:r w:rsidR="00E41AAF">
          <w:rPr>
            <w:rFonts w:ascii="Times" w:hAnsi="Times"/>
          </w:rPr>
          <w:t xml:space="preserve">and suggest that </w:t>
        </w:r>
      </w:ins>
      <w:del w:id="119" w:author="Timothy H Dixon" w:date="2016-01-21T09:07:00Z">
        <w:r w:rsidR="007C4EB0" w:rsidDel="00E41AAF">
          <w:rPr>
            <w:rFonts w:ascii="Times" w:hAnsi="Times"/>
          </w:rPr>
          <w:delText xml:space="preserve">in order to </w:delText>
        </w:r>
        <w:r w:rsidR="00E347C7" w:rsidRPr="00D1063C" w:rsidDel="00E41AAF">
          <w:rPr>
            <w:rFonts w:ascii="Times" w:hAnsi="Times"/>
          </w:rPr>
          <w:delText>investigate the possible impact of</w:delText>
        </w:r>
      </w:del>
      <w:r w:rsidR="00E347C7" w:rsidRPr="00D1063C">
        <w:rPr>
          <w:rFonts w:ascii="Times" w:hAnsi="Times"/>
        </w:rPr>
        <w:t xml:space="preserve"> increased</w:t>
      </w:r>
      <w:r w:rsidR="007C4EB0">
        <w:rPr>
          <w:rFonts w:ascii="Times" w:hAnsi="Times"/>
        </w:rPr>
        <w:t xml:space="preserve"> freshwater flux </w:t>
      </w:r>
      <w:ins w:id="120" w:author="Timothy H Dixon" w:date="2016-01-21T09:07:00Z">
        <w:r w:rsidR="00E41AAF">
          <w:rPr>
            <w:rFonts w:ascii="Times" w:hAnsi="Times"/>
          </w:rPr>
          <w:t>here is starting to impact the</w:t>
        </w:r>
      </w:ins>
      <w:del w:id="121" w:author="Timothy H Dixon" w:date="2016-01-21T09:07:00Z">
        <w:r w:rsidR="007C4EB0" w:rsidDel="00E41AAF">
          <w:rPr>
            <w:rFonts w:ascii="Times" w:hAnsi="Times"/>
          </w:rPr>
          <w:delText>on</w:delText>
        </w:r>
      </w:del>
      <w:r w:rsidR="007C4EB0">
        <w:rPr>
          <w:rFonts w:ascii="Times" w:hAnsi="Times"/>
        </w:rPr>
        <w:t xml:space="preserve"> AMOC.  </w:t>
      </w:r>
    </w:p>
    <w:p w14:paraId="00B08731" w14:textId="77777777" w:rsidR="00DF644B" w:rsidRPr="00D1063C" w:rsidRDefault="00DF644B" w:rsidP="00D1063C">
      <w:pPr>
        <w:spacing w:line="480" w:lineRule="auto"/>
        <w:rPr>
          <w:rFonts w:ascii="Times" w:hAnsi="Times"/>
        </w:rPr>
      </w:pPr>
    </w:p>
    <w:p w14:paraId="0EDD85FF" w14:textId="407F4A47" w:rsidR="007331D9" w:rsidRDefault="005B583B" w:rsidP="00D1063C">
      <w:pPr>
        <w:spacing w:line="480" w:lineRule="auto"/>
        <w:rPr>
          <w:ins w:id="122" w:author="Timothy H Dixon" w:date="2016-01-21T09:17:00Z"/>
          <w:rFonts w:ascii="Times" w:hAnsi="Times"/>
        </w:rPr>
      </w:pPr>
      <w:del w:id="123" w:author="Timothy H Dixon" w:date="2016-01-21T09:21:00Z">
        <w:r w:rsidRPr="00D1063C" w:rsidDel="00415D21">
          <w:rPr>
            <w:rFonts w:ascii="Times" w:hAnsi="Times"/>
          </w:rPr>
          <w:delText>The third work</w:delText>
        </w:r>
        <w:r w:rsidR="00E21C10" w:rsidRPr="00D1063C" w:rsidDel="00415D21">
          <w:rPr>
            <w:rFonts w:ascii="Times" w:hAnsi="Times"/>
          </w:rPr>
          <w:delText xml:space="preserve"> </w:delText>
        </w:r>
        <w:r w:rsidR="00215334" w:rsidRPr="00D1063C" w:rsidDel="00415D21">
          <w:rPr>
            <w:rFonts w:ascii="Times" w:hAnsi="Times"/>
          </w:rPr>
          <w:delText>(</w:delText>
        </w:r>
      </w:del>
      <w:r w:rsidR="00215334" w:rsidRPr="00D1063C">
        <w:rPr>
          <w:rFonts w:ascii="Times" w:hAnsi="Times"/>
        </w:rPr>
        <w:t xml:space="preserve">Chapter </w:t>
      </w:r>
      <w:ins w:id="124" w:author="Timothy H Dixon" w:date="2016-01-21T09:08:00Z">
        <w:r w:rsidR="00E41AAF">
          <w:rPr>
            <w:rFonts w:ascii="Times" w:hAnsi="Times"/>
          </w:rPr>
          <w:t>Five</w:t>
        </w:r>
      </w:ins>
      <w:del w:id="125" w:author="Timothy H Dixon" w:date="2016-01-21T09:08:00Z">
        <w:r w:rsidR="00215334" w:rsidRPr="00D1063C" w:rsidDel="00E41AAF">
          <w:rPr>
            <w:rFonts w:ascii="Times" w:hAnsi="Times"/>
          </w:rPr>
          <w:delText>5</w:delText>
        </w:r>
      </w:del>
      <w:del w:id="126" w:author="Timothy H Dixon" w:date="2016-01-21T09:21:00Z">
        <w:r w:rsidR="00215334" w:rsidRPr="00D1063C" w:rsidDel="00415D21">
          <w:rPr>
            <w:rFonts w:ascii="Times" w:hAnsi="Times"/>
          </w:rPr>
          <w:delText>)</w:delText>
        </w:r>
      </w:del>
      <w:r w:rsidR="00215334" w:rsidRPr="00D1063C">
        <w:rPr>
          <w:rFonts w:ascii="Times" w:hAnsi="Times"/>
        </w:rPr>
        <w:t xml:space="preserve"> </w:t>
      </w:r>
      <w:r w:rsidRPr="00D1063C">
        <w:rPr>
          <w:rFonts w:ascii="Times" w:hAnsi="Times"/>
        </w:rPr>
        <w:t xml:space="preserve">focuses on using surface deformation observed by </w:t>
      </w:r>
      <w:proofErr w:type="spellStart"/>
      <w:r w:rsidRPr="00D1063C">
        <w:rPr>
          <w:rFonts w:ascii="Times" w:hAnsi="Times"/>
        </w:rPr>
        <w:t>InSAR</w:t>
      </w:r>
      <w:proofErr w:type="spellEnd"/>
      <w:r w:rsidRPr="00D1063C">
        <w:rPr>
          <w:rFonts w:ascii="Times" w:hAnsi="Times"/>
        </w:rPr>
        <w:t xml:space="preserve"> to study reservoir pressure change caused by fluid injection and production</w:t>
      </w:r>
      <w:r w:rsidR="005A029E">
        <w:rPr>
          <w:rFonts w:ascii="Times" w:hAnsi="Times"/>
        </w:rPr>
        <w:t xml:space="preserve"> at an e</w:t>
      </w:r>
      <w:r w:rsidR="004C4774" w:rsidRPr="00D1063C">
        <w:rPr>
          <w:rFonts w:ascii="Times" w:hAnsi="Times"/>
        </w:rPr>
        <w:t>nhanced oil recovery field</w:t>
      </w:r>
      <w:r w:rsidR="004C13AA" w:rsidRPr="00D1063C">
        <w:rPr>
          <w:rFonts w:ascii="Times" w:hAnsi="Times"/>
        </w:rPr>
        <w:t xml:space="preserve">.  Similar to GPS, </w:t>
      </w:r>
      <w:proofErr w:type="spellStart"/>
      <w:r w:rsidR="009E65C4" w:rsidRPr="00D1063C">
        <w:rPr>
          <w:rFonts w:ascii="Times" w:hAnsi="Times"/>
        </w:rPr>
        <w:t>InSAR</w:t>
      </w:r>
      <w:proofErr w:type="spellEnd"/>
      <w:r w:rsidR="009E65C4" w:rsidRPr="00D1063C">
        <w:rPr>
          <w:rFonts w:ascii="Times" w:hAnsi="Times"/>
        </w:rPr>
        <w:t xml:space="preserve"> has been used to stu</w:t>
      </w:r>
      <w:r w:rsidR="004C13AA" w:rsidRPr="00D1063C">
        <w:rPr>
          <w:rFonts w:ascii="Times" w:hAnsi="Times"/>
        </w:rPr>
        <w:t xml:space="preserve">dy a number of Earth processes.  </w:t>
      </w:r>
      <w:r w:rsidR="00542E2A" w:rsidRPr="00D1063C">
        <w:rPr>
          <w:rFonts w:ascii="Times" w:hAnsi="Times"/>
        </w:rPr>
        <w:t>Particularly, it has been used to monitor ground subsidence associated with oil and gas extraction</w:t>
      </w:r>
      <w:del w:id="127" w:author="Timothy H Dixon" w:date="2016-01-21T09:08:00Z">
        <w:r w:rsidR="00542E2A" w:rsidRPr="00D1063C" w:rsidDel="00E41AAF">
          <w:rPr>
            <w:rFonts w:ascii="Times" w:hAnsi="Times"/>
          </w:rPr>
          <w:delText xml:space="preserve"> for a long time</w:delText>
        </w:r>
      </w:del>
      <w:r w:rsidR="00542E2A" w:rsidRPr="00D1063C">
        <w:rPr>
          <w:rFonts w:ascii="Times" w:hAnsi="Times"/>
        </w:rPr>
        <w:t xml:space="preserve"> </w:t>
      </w:r>
      <w:r w:rsidR="00084972" w:rsidRPr="00D1063C">
        <w:rPr>
          <w:rFonts w:ascii="Times" w:hAnsi="Times"/>
        </w:rPr>
        <w:t>[Tomas et al., 2005</w:t>
      </w:r>
      <w:r w:rsidR="00542E2A" w:rsidRPr="00D1063C">
        <w:rPr>
          <w:rFonts w:ascii="Times" w:hAnsi="Times"/>
        </w:rPr>
        <w:t>].</w:t>
      </w:r>
      <w:del w:id="128" w:author="Timothy H Dixon" w:date="2016-01-21T09:09:00Z">
        <w:r w:rsidR="00542E2A" w:rsidRPr="00D1063C" w:rsidDel="00E41AAF">
          <w:rPr>
            <w:rFonts w:ascii="Times" w:hAnsi="Times"/>
          </w:rPr>
          <w:delText xml:space="preserve">  </w:delText>
        </w:r>
      </w:del>
      <w:ins w:id="129" w:author="Timothy H Dixon" w:date="2016-01-21T09:09:00Z">
        <w:r w:rsidR="00E41AAF">
          <w:rPr>
            <w:rFonts w:ascii="Times" w:hAnsi="Times"/>
          </w:rPr>
          <w:t xml:space="preserve">As oil reservoirs have been drawn down in the last few </w:t>
        </w:r>
        <w:proofErr w:type="gramStart"/>
        <w:r w:rsidR="00E41AAF">
          <w:rPr>
            <w:rFonts w:ascii="Times" w:hAnsi="Times"/>
          </w:rPr>
          <w:t>decade</w:t>
        </w:r>
      </w:ins>
      <w:proofErr w:type="gramEnd"/>
      <w:del w:id="130" w:author="Timothy H Dixon" w:date="2016-01-21T09:09:00Z">
        <w:r w:rsidR="00084972" w:rsidRPr="00D1063C" w:rsidDel="00E41AAF">
          <w:rPr>
            <w:rFonts w:ascii="Times" w:hAnsi="Times"/>
          </w:rPr>
          <w:delText>At present</w:delText>
        </w:r>
        <w:r w:rsidR="00542E2A" w:rsidRPr="00D1063C" w:rsidDel="00E41AAF">
          <w:rPr>
            <w:rFonts w:ascii="Times" w:hAnsi="Times"/>
          </w:rPr>
          <w:delText>, as much of the easy-to-produce oil has already been recovered from many on-land oil fields, especially in the US</w:delText>
        </w:r>
      </w:del>
      <w:r w:rsidR="00542E2A" w:rsidRPr="00D1063C">
        <w:rPr>
          <w:rFonts w:ascii="Times" w:hAnsi="Times"/>
        </w:rPr>
        <w:t>, producers have</w:t>
      </w:r>
      <w:ins w:id="131" w:author="Timothy H Dixon" w:date="2016-01-21T09:09:00Z">
        <w:r w:rsidR="00E41AAF">
          <w:rPr>
            <w:rFonts w:ascii="Times" w:hAnsi="Times"/>
          </w:rPr>
          <w:t xml:space="preserve"> increasingly</w:t>
        </w:r>
      </w:ins>
      <w:r w:rsidR="00542E2A" w:rsidRPr="00D1063C">
        <w:rPr>
          <w:rFonts w:ascii="Times" w:hAnsi="Times"/>
        </w:rPr>
        <w:t xml:space="preserve"> applied enhanced oil recovery (EOR) techniques t</w:t>
      </w:r>
      <w:ins w:id="132" w:author="Timothy H Dixon" w:date="2016-01-21T09:09:00Z">
        <w:r w:rsidR="00E41AAF">
          <w:rPr>
            <w:rFonts w:ascii="Times" w:hAnsi="Times"/>
          </w:rPr>
          <w:t xml:space="preserve">o </w:t>
        </w:r>
      </w:ins>
      <w:del w:id="133" w:author="Timothy H Dixon" w:date="2016-01-21T09:09:00Z">
        <w:r w:rsidR="00542E2A" w:rsidRPr="00D1063C" w:rsidDel="00E41AAF">
          <w:rPr>
            <w:rFonts w:ascii="Times" w:hAnsi="Times"/>
          </w:rPr>
          <w:delText xml:space="preserve">hat offer prospects for </w:delText>
        </w:r>
      </w:del>
      <w:r w:rsidR="00542E2A" w:rsidRPr="00D1063C">
        <w:rPr>
          <w:rFonts w:ascii="Times" w:hAnsi="Times"/>
        </w:rPr>
        <w:t>increas</w:t>
      </w:r>
      <w:ins w:id="134" w:author="Timothy H Dixon" w:date="2016-01-21T09:09:00Z">
        <w:r w:rsidR="00E41AAF">
          <w:rPr>
            <w:rFonts w:ascii="Times" w:hAnsi="Times"/>
          </w:rPr>
          <w:t>e</w:t>
        </w:r>
      </w:ins>
      <w:del w:id="135" w:author="Timothy H Dixon" w:date="2016-01-21T09:09:00Z">
        <w:r w:rsidR="00542E2A" w:rsidRPr="00D1063C" w:rsidDel="00E41AAF">
          <w:rPr>
            <w:rFonts w:ascii="Times" w:hAnsi="Times"/>
          </w:rPr>
          <w:delText>ing</w:delText>
        </w:r>
      </w:del>
      <w:r w:rsidR="00542E2A" w:rsidRPr="00D1063C">
        <w:rPr>
          <w:rFonts w:ascii="Times" w:hAnsi="Times"/>
        </w:rPr>
        <w:t xml:space="preserve"> the amount of oil that can be extracted from a</w:t>
      </w:r>
      <w:ins w:id="136" w:author="Timothy H Dixon" w:date="2016-01-21T09:09:00Z">
        <w:r w:rsidR="00E41AAF">
          <w:rPr>
            <w:rFonts w:ascii="Times" w:hAnsi="Times"/>
          </w:rPr>
          <w:t xml:space="preserve"> given</w:t>
        </w:r>
      </w:ins>
      <w:del w:id="137" w:author="Timothy H Dixon" w:date="2016-01-21T09:09:00Z">
        <w:r w:rsidR="00542E2A" w:rsidRPr="00D1063C" w:rsidDel="00E41AAF">
          <w:rPr>
            <w:rFonts w:ascii="Times" w:hAnsi="Times"/>
          </w:rPr>
          <w:delText>n</w:delText>
        </w:r>
      </w:del>
      <w:r w:rsidR="00542E2A" w:rsidRPr="00D1063C">
        <w:rPr>
          <w:rFonts w:ascii="Times" w:hAnsi="Times"/>
        </w:rPr>
        <w:t xml:space="preserve"> oil field.  </w:t>
      </w:r>
      <w:ins w:id="138" w:author="Timothy H Dixon" w:date="2016-01-21T09:10:00Z">
        <w:r w:rsidR="00E41AAF">
          <w:rPr>
            <w:rFonts w:ascii="Times" w:hAnsi="Times"/>
          </w:rPr>
          <w:t>This usually involves p</w:t>
        </w:r>
      </w:ins>
      <w:del w:id="139" w:author="Timothy H Dixon" w:date="2016-01-21T09:10:00Z">
        <w:r w:rsidR="00542E2A" w:rsidRPr="00D1063C" w:rsidDel="00E41AAF">
          <w:rPr>
            <w:rFonts w:ascii="Times" w:hAnsi="Times"/>
          </w:rPr>
          <w:delText>P</w:delText>
        </w:r>
      </w:del>
      <w:r w:rsidR="00542E2A" w:rsidRPr="00D1063C">
        <w:rPr>
          <w:rFonts w:ascii="Times" w:hAnsi="Times"/>
        </w:rPr>
        <w:t>umping of CO</w:t>
      </w:r>
      <w:r w:rsidR="00542E2A" w:rsidRPr="00D1063C">
        <w:rPr>
          <w:rFonts w:ascii="Times" w:hAnsi="Times"/>
          <w:vertAlign w:val="subscript"/>
        </w:rPr>
        <w:t>2</w:t>
      </w:r>
      <w:r w:rsidR="00542E2A" w:rsidRPr="00D1063C">
        <w:rPr>
          <w:rFonts w:ascii="Times" w:hAnsi="Times"/>
        </w:rPr>
        <w:t xml:space="preserve"> or saline water into the reservoir</w:t>
      </w:r>
      <w:ins w:id="140" w:author="Timothy H Dixon" w:date="2016-01-21T09:10:00Z">
        <w:r w:rsidR="00E41AAF">
          <w:rPr>
            <w:rFonts w:ascii="Times" w:hAnsi="Times"/>
          </w:rPr>
          <w:t>, and raising the res</w:t>
        </w:r>
        <w:r w:rsidR="00415D21">
          <w:rPr>
            <w:rFonts w:ascii="Times" w:hAnsi="Times"/>
          </w:rPr>
          <w:t>ervoir pressure.  Similar techni</w:t>
        </w:r>
        <w:r w:rsidR="00E41AAF">
          <w:rPr>
            <w:rFonts w:ascii="Times" w:hAnsi="Times"/>
          </w:rPr>
          <w:t>ques are used in “</w:t>
        </w:r>
        <w:proofErr w:type="spellStart"/>
        <w:r w:rsidR="00E41AAF">
          <w:rPr>
            <w:rFonts w:ascii="Times" w:hAnsi="Times"/>
          </w:rPr>
          <w:t>fracking</w:t>
        </w:r>
        <w:proofErr w:type="spellEnd"/>
        <w:r w:rsidR="00E41AAF">
          <w:rPr>
            <w:rFonts w:ascii="Times" w:hAnsi="Times"/>
          </w:rPr>
          <w:t>” (hydraulic fracturing)</w:t>
        </w:r>
      </w:ins>
      <w:ins w:id="141" w:author="Timothy H Dixon" w:date="2016-01-21T09:11:00Z">
        <w:r w:rsidR="00415D21">
          <w:rPr>
            <w:rFonts w:ascii="Times" w:hAnsi="Times"/>
          </w:rPr>
          <w:t xml:space="preserve"> to stimulate natural gas production, and later, to get rid of water </w:t>
        </w:r>
        <w:proofErr w:type="spellStart"/>
        <w:r w:rsidR="00415D21">
          <w:rPr>
            <w:rFonts w:ascii="Times" w:hAnsi="Times"/>
          </w:rPr>
          <w:t>water</w:t>
        </w:r>
        <w:proofErr w:type="spellEnd"/>
        <w:r w:rsidR="00415D21">
          <w:rPr>
            <w:rFonts w:ascii="Times" w:hAnsi="Times"/>
          </w:rPr>
          <w:t>.  In some regions, there is concern that rapid pumping of water fluids into deep reservoirs can stimulate induced seismicity (</w:t>
        </w:r>
        <w:proofErr w:type="spellStart"/>
        <w:r w:rsidR="00415D21">
          <w:rPr>
            <w:rFonts w:ascii="Times" w:hAnsi="Times"/>
          </w:rPr>
          <w:t>eg</w:t>
        </w:r>
        <w:proofErr w:type="spellEnd"/>
        <w:r w:rsidR="00415D21">
          <w:rPr>
            <w:rFonts w:ascii="Times" w:hAnsi="Times"/>
          </w:rPr>
          <w:t xml:space="preserve"> ADD REFS HERE).  Hence, there is a need for research into the</w:t>
        </w:r>
      </w:ins>
      <w:ins w:id="142" w:author="Timothy H Dixon" w:date="2016-01-21T09:13:00Z">
        <w:r w:rsidR="00415D21">
          <w:rPr>
            <w:rFonts w:ascii="Times" w:hAnsi="Times"/>
          </w:rPr>
          <w:t xml:space="preserve"> rock mechanic</w:t>
        </w:r>
      </w:ins>
      <w:ins w:id="143" w:author="Timothy H Dixon" w:date="2016-01-21T09:14:00Z">
        <w:r w:rsidR="00415D21">
          <w:rPr>
            <w:rFonts w:ascii="Times" w:hAnsi="Times"/>
          </w:rPr>
          <w:t>al</w:t>
        </w:r>
      </w:ins>
      <w:ins w:id="144" w:author="Timothy H Dixon" w:date="2016-01-21T09:13:00Z">
        <w:r w:rsidR="00415D21">
          <w:rPr>
            <w:rFonts w:ascii="Times" w:hAnsi="Times"/>
          </w:rPr>
          <w:t xml:space="preserve"> and fluid mechanical processes</w:t>
        </w:r>
      </w:ins>
      <w:ins w:id="145" w:author="Timothy H Dixon" w:date="2016-01-21T09:14:00Z">
        <w:r w:rsidR="00415D21">
          <w:rPr>
            <w:rFonts w:ascii="Times" w:hAnsi="Times"/>
          </w:rPr>
          <w:t xml:space="preserve"> involved in such fluid </w:t>
        </w:r>
        <w:proofErr w:type="gramStart"/>
        <w:r w:rsidR="00415D21">
          <w:rPr>
            <w:rFonts w:ascii="Times" w:hAnsi="Times"/>
          </w:rPr>
          <w:t>pumping</w:t>
        </w:r>
      </w:ins>
      <w:ins w:id="146" w:author="Timothy H Dixon" w:date="2016-01-21T09:13:00Z">
        <w:r w:rsidR="00415D21">
          <w:rPr>
            <w:rFonts w:ascii="Times" w:hAnsi="Times"/>
          </w:rPr>
          <w:t xml:space="preserve"> </w:t>
        </w:r>
      </w:ins>
      <w:ins w:id="147" w:author="Timothy H Dixon" w:date="2016-01-21T09:11:00Z">
        <w:r w:rsidR="00415D21">
          <w:rPr>
            <w:rFonts w:ascii="Times" w:hAnsi="Times"/>
          </w:rPr>
          <w:t xml:space="preserve"> </w:t>
        </w:r>
      </w:ins>
      <w:ins w:id="148" w:author="Timothy H Dixon" w:date="2016-01-21T09:10:00Z">
        <w:r w:rsidR="00E41AAF">
          <w:rPr>
            <w:rFonts w:ascii="Times" w:hAnsi="Times"/>
          </w:rPr>
          <w:t xml:space="preserve"> </w:t>
        </w:r>
      </w:ins>
      <w:proofErr w:type="gramEnd"/>
      <w:del w:id="149" w:author="Timothy H Dixon" w:date="2016-01-21T09:10:00Z">
        <w:r w:rsidR="00542E2A" w:rsidRPr="00D1063C" w:rsidDel="00E41AAF">
          <w:rPr>
            <w:rFonts w:ascii="Times" w:hAnsi="Times"/>
          </w:rPr>
          <w:delText xml:space="preserve"> is one of those practical EOR methods</w:delText>
        </w:r>
      </w:del>
      <w:r w:rsidR="00542E2A" w:rsidRPr="00D1063C">
        <w:rPr>
          <w:rFonts w:ascii="Times" w:hAnsi="Times"/>
        </w:rPr>
        <w:t xml:space="preserve">.  </w:t>
      </w:r>
      <w:ins w:id="150" w:author="Timothy H Dixon" w:date="2016-01-21T09:14:00Z">
        <w:r w:rsidR="00415D21">
          <w:rPr>
            <w:rFonts w:ascii="Times" w:hAnsi="Times"/>
          </w:rPr>
          <w:t>T</w:t>
        </w:r>
      </w:ins>
      <w:del w:id="151" w:author="Timothy H Dixon" w:date="2016-01-21T09:14:00Z">
        <w:r w:rsidR="00542E2A" w:rsidRPr="00D1063C" w:rsidDel="00415D21">
          <w:rPr>
            <w:rFonts w:ascii="Times" w:hAnsi="Times"/>
          </w:rPr>
          <w:delText>Presently, t</w:delText>
        </w:r>
      </w:del>
      <w:r w:rsidR="00542E2A" w:rsidRPr="00D1063C">
        <w:rPr>
          <w:rFonts w:ascii="Times" w:hAnsi="Times"/>
        </w:rPr>
        <w:t>here is</w:t>
      </w:r>
      <w:ins w:id="152" w:author="Timothy H Dixon" w:date="2016-01-21T09:14:00Z">
        <w:r w:rsidR="00415D21">
          <w:rPr>
            <w:rFonts w:ascii="Times" w:hAnsi="Times"/>
          </w:rPr>
          <w:t xml:space="preserve"> also</w:t>
        </w:r>
      </w:ins>
      <w:r w:rsidR="00542E2A" w:rsidRPr="00D1063C">
        <w:rPr>
          <w:rFonts w:ascii="Times" w:hAnsi="Times"/>
        </w:rPr>
        <w:t xml:space="preserve"> increasing interest in pumping CO</w:t>
      </w:r>
      <w:r w:rsidR="00542E2A" w:rsidRPr="00D1063C">
        <w:rPr>
          <w:rFonts w:ascii="Times" w:hAnsi="Times"/>
          <w:vertAlign w:val="subscript"/>
        </w:rPr>
        <w:t>2</w:t>
      </w:r>
      <w:r w:rsidR="00542E2A" w:rsidRPr="00D1063C">
        <w:rPr>
          <w:rFonts w:ascii="Times" w:hAnsi="Times"/>
        </w:rPr>
        <w:t xml:space="preserve"> from industrial plants into deep geological formations for large-scale</w:t>
      </w:r>
      <w:del w:id="153" w:author="Timothy H Dixon" w:date="2016-01-21T09:14:00Z">
        <w:r w:rsidR="00542E2A" w:rsidRPr="00D1063C" w:rsidDel="00415D21">
          <w:rPr>
            <w:rFonts w:ascii="Times" w:hAnsi="Times"/>
          </w:rPr>
          <w:delText xml:space="preserve"> Geological</w:delText>
        </w:r>
      </w:del>
      <w:r w:rsidR="00542E2A" w:rsidRPr="00D1063C">
        <w:rPr>
          <w:rFonts w:ascii="Times" w:hAnsi="Times"/>
        </w:rPr>
        <w:t xml:space="preserve"> Carbon</w:t>
      </w:r>
      <w:ins w:id="154" w:author="Timothy H Dixon" w:date="2016-01-21T09:14:00Z">
        <w:r w:rsidR="00415D21">
          <w:rPr>
            <w:rFonts w:ascii="Times" w:hAnsi="Times"/>
          </w:rPr>
          <w:t xml:space="preserve"> Capture and Storage</w:t>
        </w:r>
      </w:ins>
      <w:del w:id="155" w:author="Timothy H Dixon" w:date="2016-01-21T09:15:00Z">
        <w:r w:rsidR="00542E2A" w:rsidRPr="00D1063C" w:rsidDel="00415D21">
          <w:rPr>
            <w:rFonts w:ascii="Times" w:hAnsi="Times"/>
          </w:rPr>
          <w:delText xml:space="preserve"> Sequestration</w:delText>
        </w:r>
      </w:del>
      <w:r w:rsidR="00542E2A" w:rsidRPr="00D1063C">
        <w:rPr>
          <w:rFonts w:ascii="Times" w:hAnsi="Times"/>
        </w:rPr>
        <w:t xml:space="preserve"> (</w:t>
      </w:r>
      <w:ins w:id="156" w:author="Timothy H Dixon" w:date="2016-01-21T09:15:00Z">
        <w:r w:rsidR="00415D21">
          <w:rPr>
            <w:rFonts w:ascii="Times" w:hAnsi="Times"/>
          </w:rPr>
          <w:t>C</w:t>
        </w:r>
      </w:ins>
      <w:del w:id="157" w:author="Timothy H Dixon" w:date="2016-01-21T09:15:00Z">
        <w:r w:rsidR="00542E2A" w:rsidRPr="00D1063C" w:rsidDel="00415D21">
          <w:rPr>
            <w:rFonts w:ascii="Times" w:hAnsi="Times"/>
          </w:rPr>
          <w:delText>G</w:delText>
        </w:r>
      </w:del>
      <w:r w:rsidR="00542E2A" w:rsidRPr="00D1063C">
        <w:rPr>
          <w:rFonts w:ascii="Times" w:hAnsi="Times"/>
        </w:rPr>
        <w:t>CS), thereby reducing CO</w:t>
      </w:r>
      <w:r w:rsidR="00542E2A" w:rsidRPr="00D1063C">
        <w:rPr>
          <w:rFonts w:ascii="Times" w:hAnsi="Times"/>
          <w:vertAlign w:val="subscript"/>
        </w:rPr>
        <w:t>2</w:t>
      </w:r>
      <w:r w:rsidR="00542E2A" w:rsidRPr="00D1063C">
        <w:rPr>
          <w:rFonts w:ascii="Times" w:hAnsi="Times"/>
        </w:rPr>
        <w:t xml:space="preserve"> emissions to the atmosphere.  </w:t>
      </w:r>
      <w:ins w:id="158" w:author="Timothy H Dixon" w:date="2016-01-21T09:15:00Z">
        <w:r w:rsidR="00415D21">
          <w:rPr>
            <w:rFonts w:ascii="Times" w:hAnsi="Times"/>
          </w:rPr>
          <w:t>R</w:t>
        </w:r>
      </w:ins>
      <w:del w:id="159" w:author="Timothy H Dixon" w:date="2016-01-21T09:15:00Z">
        <w:r w:rsidR="00542E2A" w:rsidRPr="00D1063C" w:rsidDel="00415D21">
          <w:rPr>
            <w:rFonts w:ascii="Times" w:hAnsi="Times"/>
          </w:rPr>
          <w:delText>Much r</w:delText>
        </w:r>
      </w:del>
      <w:r w:rsidR="00542E2A" w:rsidRPr="00D1063C">
        <w:rPr>
          <w:rFonts w:ascii="Times" w:hAnsi="Times"/>
        </w:rPr>
        <w:t xml:space="preserve">esearch is </w:t>
      </w:r>
      <w:ins w:id="160" w:author="Timothy H Dixon" w:date="2016-01-21T09:15:00Z">
        <w:r w:rsidR="00415D21">
          <w:rPr>
            <w:rFonts w:ascii="Times" w:hAnsi="Times"/>
          </w:rPr>
          <w:t>underway</w:t>
        </w:r>
      </w:ins>
      <w:del w:id="161" w:author="Timothy H Dixon" w:date="2016-01-21T09:15:00Z">
        <w:r w:rsidR="00542E2A" w:rsidRPr="00D1063C" w:rsidDel="00415D21">
          <w:rPr>
            <w:rFonts w:ascii="Times" w:hAnsi="Times"/>
          </w:rPr>
          <w:delText>carried out</w:delText>
        </w:r>
      </w:del>
      <w:r w:rsidR="00542E2A" w:rsidRPr="00D1063C">
        <w:rPr>
          <w:rFonts w:ascii="Times" w:hAnsi="Times"/>
        </w:rPr>
        <w:t xml:space="preserve"> to study the </w:t>
      </w:r>
      <w:proofErr w:type="spellStart"/>
      <w:r w:rsidR="00542E2A" w:rsidRPr="00D1063C">
        <w:rPr>
          <w:rFonts w:ascii="Times" w:hAnsi="Times"/>
        </w:rPr>
        <w:t>geomechanical</w:t>
      </w:r>
      <w:proofErr w:type="spellEnd"/>
      <w:r w:rsidR="00542E2A" w:rsidRPr="00D1063C">
        <w:rPr>
          <w:rFonts w:ascii="Times" w:hAnsi="Times"/>
        </w:rPr>
        <w:t xml:space="preserve"> impact of </w:t>
      </w:r>
      <w:ins w:id="162" w:author="Timothy H Dixon" w:date="2016-01-21T09:15:00Z">
        <w:r w:rsidR="00415D21">
          <w:rPr>
            <w:rFonts w:ascii="Times" w:hAnsi="Times"/>
          </w:rPr>
          <w:t>C</w:t>
        </w:r>
      </w:ins>
      <w:del w:id="163" w:author="Timothy H Dixon" w:date="2016-01-21T09:15:00Z">
        <w:r w:rsidR="00542E2A" w:rsidRPr="00D1063C" w:rsidDel="00415D21">
          <w:rPr>
            <w:rFonts w:ascii="Times" w:hAnsi="Times"/>
          </w:rPr>
          <w:delText>G</w:delText>
        </w:r>
      </w:del>
      <w:r w:rsidR="00542E2A" w:rsidRPr="00D1063C">
        <w:rPr>
          <w:rFonts w:ascii="Times" w:hAnsi="Times"/>
        </w:rPr>
        <w:t xml:space="preserve">CS, including </w:t>
      </w:r>
      <w:proofErr w:type="spellStart"/>
      <w:r w:rsidR="00542E2A" w:rsidRPr="00D1063C">
        <w:rPr>
          <w:rFonts w:ascii="Times" w:hAnsi="Times"/>
        </w:rPr>
        <w:t>microseismicity</w:t>
      </w:r>
      <w:proofErr w:type="spellEnd"/>
      <w:r w:rsidR="00542E2A" w:rsidRPr="00D1063C">
        <w:rPr>
          <w:rFonts w:ascii="Times" w:hAnsi="Times"/>
        </w:rPr>
        <w:t xml:space="preserve">, fault reactivation, </w:t>
      </w:r>
      <w:proofErr w:type="gramStart"/>
      <w:r w:rsidR="00542E2A" w:rsidRPr="00D1063C">
        <w:rPr>
          <w:rFonts w:ascii="Times" w:hAnsi="Times"/>
        </w:rPr>
        <w:t>fracturing and ground deformation</w:t>
      </w:r>
      <w:proofErr w:type="gramEnd"/>
      <w:r w:rsidR="00542E2A" w:rsidRPr="00D1063C">
        <w:rPr>
          <w:rFonts w:ascii="Times" w:hAnsi="Times"/>
        </w:rPr>
        <w:t xml:space="preserve"> [e.g., </w:t>
      </w:r>
      <w:proofErr w:type="spellStart"/>
      <w:r w:rsidR="00542E2A" w:rsidRPr="00D1063C">
        <w:rPr>
          <w:rFonts w:ascii="Times" w:hAnsi="Times"/>
        </w:rPr>
        <w:t>Jurgen</w:t>
      </w:r>
      <w:proofErr w:type="spellEnd"/>
      <w:r w:rsidR="00542E2A" w:rsidRPr="00D1063C">
        <w:rPr>
          <w:rFonts w:ascii="Times" w:hAnsi="Times"/>
        </w:rPr>
        <w:t xml:space="preserve"> and Richard, 2004; Zhou et al., 2010; </w:t>
      </w:r>
      <w:proofErr w:type="spellStart"/>
      <w:r w:rsidR="00542E2A" w:rsidRPr="00D1063C">
        <w:rPr>
          <w:rFonts w:ascii="Times" w:hAnsi="Times"/>
        </w:rPr>
        <w:t>Mazzoldi</w:t>
      </w:r>
      <w:proofErr w:type="spellEnd"/>
      <w:r w:rsidR="00542E2A" w:rsidRPr="00D1063C">
        <w:rPr>
          <w:rFonts w:ascii="Times" w:hAnsi="Times"/>
        </w:rPr>
        <w:t xml:space="preserve"> et al., 2012; Antonio and </w:t>
      </w:r>
      <w:proofErr w:type="spellStart"/>
      <w:r w:rsidR="00542E2A" w:rsidRPr="00D1063C">
        <w:rPr>
          <w:rFonts w:ascii="Times" w:hAnsi="Times"/>
        </w:rPr>
        <w:t>Rutqvist</w:t>
      </w:r>
      <w:proofErr w:type="spellEnd"/>
      <w:r w:rsidR="00542E2A" w:rsidRPr="00D1063C">
        <w:rPr>
          <w:rFonts w:ascii="Times" w:hAnsi="Times"/>
        </w:rPr>
        <w:t>, 2012; Vasco et al., 2010].  Here, ground deformation associated with fluid injection an</w:t>
      </w:r>
      <w:r w:rsidR="005277EB" w:rsidRPr="00D1063C">
        <w:rPr>
          <w:rFonts w:ascii="Times" w:hAnsi="Times"/>
        </w:rPr>
        <w:t xml:space="preserve">d production is </w:t>
      </w:r>
      <w:ins w:id="164" w:author="Timothy H Dixon" w:date="2016-01-21T09:47:00Z">
        <w:r w:rsidR="00A96DA8">
          <w:rPr>
            <w:rFonts w:ascii="Times" w:hAnsi="Times"/>
          </w:rPr>
          <w:t>studied to better understand the links between surface deformation and pressure changes at depth</w:t>
        </w:r>
      </w:ins>
      <w:del w:id="165" w:author="Timothy H Dixon" w:date="2016-01-21T09:47:00Z">
        <w:r w:rsidR="005277EB" w:rsidRPr="00D1063C" w:rsidDel="00A96DA8">
          <w:rPr>
            <w:rFonts w:ascii="Times" w:hAnsi="Times"/>
          </w:rPr>
          <w:delText xml:space="preserve">the focus of </w:delText>
        </w:r>
        <w:r w:rsidR="008B74E0" w:rsidRPr="00D1063C" w:rsidDel="00A96DA8">
          <w:rPr>
            <w:rFonts w:ascii="Times" w:hAnsi="Times"/>
          </w:rPr>
          <w:delText xml:space="preserve">Chapter </w:delText>
        </w:r>
      </w:del>
      <w:del w:id="166" w:author="Timothy H Dixon" w:date="2016-01-21T09:15:00Z">
        <w:r w:rsidR="008B74E0" w:rsidRPr="00D1063C" w:rsidDel="00415D21">
          <w:rPr>
            <w:rFonts w:ascii="Times" w:hAnsi="Times"/>
          </w:rPr>
          <w:delText>5</w:delText>
        </w:r>
      </w:del>
      <w:r w:rsidR="00542E2A" w:rsidRPr="00D1063C">
        <w:rPr>
          <w:rFonts w:ascii="Times" w:hAnsi="Times"/>
        </w:rPr>
        <w:t>.</w:t>
      </w:r>
      <w:del w:id="167" w:author="Timothy H Dixon" w:date="2016-01-21T09:47:00Z">
        <w:r w:rsidR="00542E2A" w:rsidRPr="00D1063C" w:rsidDel="00A96DA8">
          <w:rPr>
            <w:rFonts w:ascii="Times" w:hAnsi="Times"/>
          </w:rPr>
          <w:delText xml:space="preserve">  </w:delText>
        </w:r>
        <w:r w:rsidR="00C21588" w:rsidRPr="00D1063C" w:rsidDel="00A96DA8">
          <w:rPr>
            <w:rFonts w:ascii="Times" w:hAnsi="Times"/>
          </w:rPr>
          <w:delText xml:space="preserve">To understand the </w:delText>
        </w:r>
        <w:r w:rsidR="005A029E" w:rsidDel="00A96DA8">
          <w:rPr>
            <w:rFonts w:ascii="Times" w:hAnsi="Times"/>
          </w:rPr>
          <w:delText>observed surface deformation,</w:delText>
        </w:r>
      </w:del>
      <w:r w:rsidR="005A029E">
        <w:rPr>
          <w:rFonts w:ascii="Times" w:hAnsi="Times"/>
        </w:rPr>
        <w:t xml:space="preserve"> </w:t>
      </w:r>
      <w:ins w:id="168" w:author="Timothy H Dixon" w:date="2016-01-21T09:47:00Z">
        <w:r w:rsidR="00A96DA8">
          <w:rPr>
            <w:rFonts w:ascii="Times" w:hAnsi="Times"/>
          </w:rPr>
          <w:t xml:space="preserve"> A</w:t>
        </w:r>
      </w:ins>
      <w:del w:id="169" w:author="Timothy H Dixon" w:date="2016-01-21T09:47:00Z">
        <w:r w:rsidR="005A029E" w:rsidDel="00A96DA8">
          <w:rPr>
            <w:rFonts w:ascii="Times" w:hAnsi="Times"/>
          </w:rPr>
          <w:delText>a</w:delText>
        </w:r>
      </w:del>
      <w:r w:rsidR="00C21588" w:rsidRPr="00D1063C">
        <w:rPr>
          <w:rFonts w:ascii="Times" w:hAnsi="Times"/>
        </w:rPr>
        <w:t xml:space="preserve"> numerical model</w:t>
      </w:r>
      <w:ins w:id="170" w:author="Timothy H Dixon" w:date="2016-01-21T09:16:00Z">
        <w:r w:rsidR="00415D21">
          <w:rPr>
            <w:rFonts w:ascii="Times" w:hAnsi="Times"/>
          </w:rPr>
          <w:t xml:space="preserve"> incorporating rock and fluid properties</w:t>
        </w:r>
      </w:ins>
      <w:r w:rsidR="00C21588" w:rsidRPr="00D1063C">
        <w:rPr>
          <w:rFonts w:ascii="Times" w:hAnsi="Times"/>
        </w:rPr>
        <w:t xml:space="preserve"> is constructed to relate surface deformation to pressure changes at depth. </w:t>
      </w:r>
      <w:ins w:id="171" w:author="Timothy H Dixon" w:date="2016-01-21T09:16:00Z">
        <w:r w:rsidR="00415D21">
          <w:rPr>
            <w:rFonts w:ascii="Times" w:hAnsi="Times"/>
          </w:rPr>
          <w:t>My</w:t>
        </w:r>
      </w:ins>
      <w:del w:id="172" w:author="Timothy H Dixon" w:date="2016-01-21T09:16:00Z">
        <w:r w:rsidR="005A029E" w:rsidDel="00415D21">
          <w:rPr>
            <w:rFonts w:ascii="Times" w:hAnsi="Times"/>
          </w:rPr>
          <w:delText>Our</w:delText>
        </w:r>
      </w:del>
      <w:r w:rsidR="005A029E">
        <w:rPr>
          <w:rFonts w:ascii="Times" w:hAnsi="Times"/>
        </w:rPr>
        <w:t xml:space="preserve"> method </w:t>
      </w:r>
      <w:r w:rsidR="00C21588" w:rsidRPr="00D1063C">
        <w:rPr>
          <w:rFonts w:ascii="Times" w:hAnsi="Times"/>
        </w:rPr>
        <w:t>offer</w:t>
      </w:r>
      <w:r w:rsidR="005A029E">
        <w:rPr>
          <w:rFonts w:ascii="Times" w:hAnsi="Times"/>
        </w:rPr>
        <w:t>s</w:t>
      </w:r>
      <w:r w:rsidR="00C21588" w:rsidRPr="00D1063C">
        <w:rPr>
          <w:rFonts w:ascii="Times" w:hAnsi="Times"/>
        </w:rPr>
        <w:t xml:space="preserve"> an inexpensive way to monitor deep reservoir pressure c</w:t>
      </w:r>
      <w:r w:rsidR="00336100" w:rsidRPr="00D1063C">
        <w:rPr>
          <w:rFonts w:ascii="Times" w:hAnsi="Times"/>
        </w:rPr>
        <w:t>hange based on low cost</w:t>
      </w:r>
      <w:r w:rsidR="00C21588" w:rsidRPr="00D1063C">
        <w:rPr>
          <w:rFonts w:ascii="Times" w:hAnsi="Times"/>
        </w:rPr>
        <w:t xml:space="preserve"> commercial satellite imagery.  </w:t>
      </w:r>
    </w:p>
    <w:p w14:paraId="7225DF1E" w14:textId="77777777" w:rsidR="00415D21" w:rsidRDefault="00415D21" w:rsidP="00D1063C">
      <w:pPr>
        <w:spacing w:line="480" w:lineRule="auto"/>
        <w:rPr>
          <w:ins w:id="173" w:author="Timothy H Dixon" w:date="2016-01-21T09:17:00Z"/>
          <w:rFonts w:ascii="Times" w:hAnsi="Times"/>
        </w:rPr>
      </w:pPr>
    </w:p>
    <w:p w14:paraId="31ED895F" w14:textId="10CD79C8" w:rsidR="00415D21" w:rsidRPr="00D1063C" w:rsidRDefault="00415D21" w:rsidP="00D1063C">
      <w:pPr>
        <w:spacing w:line="480" w:lineRule="auto"/>
        <w:rPr>
          <w:rFonts w:ascii="Times" w:hAnsi="Times"/>
        </w:rPr>
      </w:pPr>
      <w:ins w:id="174" w:author="Timothy H Dixon" w:date="2016-01-21T09:17:00Z">
        <w:r>
          <w:rPr>
            <w:rFonts w:ascii="Times" w:hAnsi="Times"/>
          </w:rPr>
          <w:t xml:space="preserve">Chapter Six summarizes the main conclusions from the previous chapters, and makes suggestions for future research. </w:t>
        </w:r>
      </w:ins>
    </w:p>
    <w:p w14:paraId="66E1BF56" w14:textId="4E477E8B" w:rsidR="000119FC" w:rsidRPr="00D1063C" w:rsidDel="00415D21" w:rsidRDefault="000119FC" w:rsidP="00D1063C">
      <w:pPr>
        <w:spacing w:line="480" w:lineRule="auto"/>
        <w:rPr>
          <w:del w:id="175" w:author="Timothy H Dixon" w:date="2016-01-21T09:17:00Z"/>
          <w:rFonts w:ascii="Times" w:hAnsi="Times"/>
        </w:rPr>
      </w:pPr>
    </w:p>
    <w:p w14:paraId="259C85B1" w14:textId="3C891636" w:rsidR="00231E5E" w:rsidRPr="00D1063C" w:rsidDel="00415D21" w:rsidRDefault="000119FC" w:rsidP="00D1063C">
      <w:pPr>
        <w:spacing w:line="480" w:lineRule="auto"/>
        <w:rPr>
          <w:del w:id="176" w:author="Timothy H Dixon" w:date="2016-01-21T09:17:00Z"/>
          <w:rFonts w:ascii="Times" w:hAnsi="Times"/>
        </w:rPr>
      </w:pPr>
      <w:del w:id="177" w:author="Timothy H Dixon" w:date="2016-01-21T09:17:00Z">
        <w:r w:rsidRPr="00D1063C" w:rsidDel="00415D21">
          <w:rPr>
            <w:rFonts w:ascii="Times" w:hAnsi="Times"/>
          </w:rPr>
          <w:delText xml:space="preserve">Here is the outline for this dissertation.  </w:delText>
        </w:r>
        <w:r w:rsidR="00231E5E" w:rsidRPr="00D1063C" w:rsidDel="00415D21">
          <w:rPr>
            <w:rFonts w:ascii="Times" w:hAnsi="Times"/>
          </w:rPr>
          <w:delText xml:space="preserve">Chapter 1 is </w:delText>
        </w:r>
        <w:r w:rsidR="005A029E" w:rsidDel="00415D21">
          <w:rPr>
            <w:rFonts w:ascii="Times" w:hAnsi="Times"/>
          </w:rPr>
          <w:delText>the introduction of this</w:delText>
        </w:r>
        <w:r w:rsidR="00F92B8F" w:rsidRPr="00D1063C" w:rsidDel="00415D21">
          <w:rPr>
            <w:rFonts w:ascii="Times" w:hAnsi="Times"/>
          </w:rPr>
          <w:delText xml:space="preserve"> dissertation.  Chapter 2 introduces the essential of three </w:delText>
        </w:r>
        <w:r w:rsidR="007331D9" w:rsidRPr="00D1063C" w:rsidDel="00415D21">
          <w:rPr>
            <w:rFonts w:ascii="Times" w:hAnsi="Times"/>
          </w:rPr>
          <w:delText>satellite</w:delText>
        </w:r>
        <w:r w:rsidR="00F92B8F" w:rsidRPr="00D1063C" w:rsidDel="00415D21">
          <w:rPr>
            <w:rFonts w:ascii="Times" w:hAnsi="Times"/>
          </w:rPr>
          <w:delText xml:space="preserve"> geodesy techniques (G</w:delText>
        </w:r>
        <w:r w:rsidR="005A029E" w:rsidDel="00415D21">
          <w:rPr>
            <w:rFonts w:ascii="Times" w:hAnsi="Times"/>
          </w:rPr>
          <w:delText xml:space="preserve">PS, InSAR and GRACE) used in this </w:delText>
        </w:r>
        <w:r w:rsidR="00F92B8F" w:rsidRPr="00D1063C" w:rsidDel="00415D21">
          <w:rPr>
            <w:rFonts w:ascii="Times" w:hAnsi="Times"/>
          </w:rPr>
          <w:delText xml:space="preserve">dissertation. </w:delText>
        </w:r>
        <w:r w:rsidR="00231E5E" w:rsidRPr="00D1063C" w:rsidDel="00415D21">
          <w:rPr>
            <w:rFonts w:ascii="Times" w:hAnsi="Times"/>
          </w:rPr>
          <w:delText xml:space="preserve">  </w:delText>
        </w:r>
        <w:r w:rsidR="002C1356" w:rsidRPr="00D1063C" w:rsidDel="00415D21">
          <w:rPr>
            <w:rFonts w:ascii="Times" w:hAnsi="Times"/>
          </w:rPr>
          <w:delText xml:space="preserve">Chapter 3 presents a study of annual crustal uplift in Greenland caused by ice mass loss.  </w:delText>
        </w:r>
        <w:r w:rsidR="00E85768" w:rsidRPr="00D1063C" w:rsidDel="00415D21">
          <w:rPr>
            <w:rFonts w:ascii="Times" w:hAnsi="Times"/>
          </w:rPr>
          <w:delText xml:space="preserve">Temporal and spatial relationships between crustal uplift/ice mass loss and climatic forcing are investigated.  Chapter 4 presents a new estimate of freshwater flux from the Greenland, Canadian Arctic Archipelago and Arctic sea ice.   </w:delText>
        </w:r>
        <w:r w:rsidR="002952B1" w:rsidRPr="00D1063C" w:rsidDel="00415D21">
          <w:rPr>
            <w:rFonts w:ascii="Times" w:hAnsi="Times"/>
          </w:rPr>
          <w:delText>A link</w:delText>
        </w:r>
        <w:r w:rsidR="00773052" w:rsidRPr="00D1063C" w:rsidDel="00415D21">
          <w:rPr>
            <w:rFonts w:ascii="Times" w:hAnsi="Times"/>
          </w:rPr>
          <w:delText xml:space="preserve"> between recent increased freshwater flux and recent changes in La</w:delText>
        </w:r>
        <w:r w:rsidR="00B75861" w:rsidRPr="00D1063C" w:rsidDel="00415D21">
          <w:rPr>
            <w:rFonts w:ascii="Times" w:hAnsi="Times"/>
          </w:rPr>
          <w:delText>brador Sea Water is presented</w:delText>
        </w:r>
        <w:r w:rsidR="002952B1" w:rsidRPr="00D1063C" w:rsidDel="00415D21">
          <w:rPr>
            <w:rFonts w:ascii="Times" w:hAnsi="Times"/>
          </w:rPr>
          <w:delText xml:space="preserve">.  Chapter 5 </w:delText>
        </w:r>
        <w:r w:rsidR="005D2ED7" w:rsidRPr="00D1063C" w:rsidDel="00415D21">
          <w:rPr>
            <w:rFonts w:ascii="Times" w:hAnsi="Times"/>
          </w:rPr>
          <w:delText>presents a study of short-term surface movement in an enhan</w:delText>
        </w:r>
        <w:r w:rsidR="00282EC8" w:rsidRPr="00D1063C" w:rsidDel="00415D21">
          <w:rPr>
            <w:rFonts w:ascii="Times" w:hAnsi="Times"/>
          </w:rPr>
          <w:delText>ce oil recovery field</w:delText>
        </w:r>
        <w:r w:rsidR="0006035D" w:rsidRPr="00D1063C" w:rsidDel="00415D21">
          <w:rPr>
            <w:rFonts w:ascii="Times" w:hAnsi="Times"/>
          </w:rPr>
          <w:delText xml:space="preserve"> associated with CO</w:delText>
        </w:r>
        <w:r w:rsidR="0006035D" w:rsidRPr="00D1063C" w:rsidDel="00415D21">
          <w:rPr>
            <w:rFonts w:ascii="Times" w:hAnsi="Times"/>
            <w:vertAlign w:val="subscript"/>
          </w:rPr>
          <w:delText>2</w:delText>
        </w:r>
        <w:r w:rsidR="0006035D" w:rsidRPr="00D1063C" w:rsidDel="00415D21">
          <w:rPr>
            <w:rFonts w:ascii="Times" w:hAnsi="Times"/>
          </w:rPr>
          <w:delText xml:space="preserve"> injection</w:delText>
        </w:r>
        <w:r w:rsidR="005D2ED7" w:rsidRPr="00D1063C" w:rsidDel="00415D21">
          <w:rPr>
            <w:rFonts w:ascii="Times" w:hAnsi="Times"/>
          </w:rPr>
          <w:delText xml:space="preserve">.  </w:delText>
        </w:r>
        <w:r w:rsidR="00993ABF" w:rsidRPr="00D1063C" w:rsidDel="00415D21">
          <w:rPr>
            <w:rFonts w:ascii="Times" w:hAnsi="Times"/>
          </w:rPr>
          <w:delText xml:space="preserve">An analytical model to predict reservoir pressure change and surface displacement is also included in this chapter.  </w:delText>
        </w:r>
        <w:r w:rsidR="00231E5E" w:rsidRPr="00D1063C" w:rsidDel="00415D21">
          <w:rPr>
            <w:rFonts w:ascii="Times" w:hAnsi="Times"/>
          </w:rPr>
          <w:delText>Chapter 6 is the conclusion of my research and future studies</w:delText>
        </w:r>
        <w:r w:rsidR="0006035D" w:rsidRPr="00D1063C" w:rsidDel="00415D21">
          <w:rPr>
            <w:rFonts w:ascii="Times" w:hAnsi="Times"/>
          </w:rPr>
          <w:delText>.</w:delText>
        </w:r>
      </w:del>
    </w:p>
    <w:p w14:paraId="1AEEA0E4" w14:textId="77777777" w:rsidR="001226B1" w:rsidRPr="00D1063C" w:rsidRDefault="001226B1" w:rsidP="00D1063C">
      <w:pPr>
        <w:spacing w:line="480" w:lineRule="auto"/>
        <w:rPr>
          <w:rFonts w:ascii="Times" w:hAnsi="Times"/>
        </w:rPr>
      </w:pPr>
    </w:p>
    <w:p w14:paraId="00C18F5A" w14:textId="58217234" w:rsidR="00231E5E" w:rsidRPr="00D1063C" w:rsidRDefault="00A46EC0" w:rsidP="00D1063C">
      <w:pPr>
        <w:spacing w:line="480" w:lineRule="auto"/>
        <w:rPr>
          <w:rFonts w:ascii="Times" w:hAnsi="Times"/>
          <w:b/>
          <w:lang w:eastAsia="zh-CN"/>
        </w:rPr>
      </w:pPr>
      <w:r>
        <w:rPr>
          <w:rFonts w:ascii="Times" w:hAnsi="Times"/>
          <w:b/>
          <w:lang w:eastAsia="zh-CN"/>
        </w:rPr>
        <w:t xml:space="preserve">1.2 </w:t>
      </w:r>
      <w:r w:rsidR="00422151" w:rsidRPr="00D1063C">
        <w:rPr>
          <w:rFonts w:ascii="Times" w:hAnsi="Times"/>
          <w:b/>
          <w:lang w:eastAsia="zh-CN"/>
        </w:rPr>
        <w:t>Reference</w:t>
      </w:r>
      <w:ins w:id="178" w:author="Timothy H Dixon" w:date="2016-01-21T09:45:00Z">
        <w:r w:rsidR="00A96DA8">
          <w:rPr>
            <w:rFonts w:ascii="Times" w:hAnsi="Times"/>
            <w:b/>
            <w:lang w:eastAsia="zh-CN"/>
          </w:rPr>
          <w:t>s</w:t>
        </w:r>
      </w:ins>
    </w:p>
    <w:p w14:paraId="486D1073"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Bevis, M., </w:t>
      </w:r>
      <w:proofErr w:type="spellStart"/>
      <w:r w:rsidRPr="00D1063C">
        <w:rPr>
          <w:rFonts w:ascii="Times" w:hAnsi="Times"/>
        </w:rPr>
        <w:t>Wahr</w:t>
      </w:r>
      <w:proofErr w:type="spellEnd"/>
      <w:r w:rsidRPr="00D1063C">
        <w:rPr>
          <w:rFonts w:ascii="Times" w:hAnsi="Times"/>
        </w:rPr>
        <w:t>, J., Khan, S. A., Madsen, F. B., Brown, A., Willis, M., Kendrick,</w:t>
      </w:r>
    </w:p>
    <w:p w14:paraId="1B1CF188"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E., Knudsen, P., Box, J. E., van Dam, T., et al. (2012). Bedrock displacements in</w:t>
      </w:r>
    </w:p>
    <w:p w14:paraId="53F9104C" w14:textId="56A41E67"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greenland</w:t>
      </w:r>
      <w:proofErr w:type="spellEnd"/>
      <w:proofErr w:type="gramEnd"/>
      <w:r w:rsidRPr="00D1063C">
        <w:rPr>
          <w:rFonts w:ascii="Times" w:hAnsi="Times"/>
        </w:rPr>
        <w:t xml:space="preserve"> manifest ice mass variations, climate cycles and climate change. Proceedings of the National Academy of Sciences, 109(30)</w:t>
      </w:r>
      <w:proofErr w:type="gramStart"/>
      <w:r w:rsidRPr="00D1063C">
        <w:rPr>
          <w:rFonts w:ascii="Times" w:hAnsi="Times"/>
        </w:rPr>
        <w:t>:11944</w:t>
      </w:r>
      <w:proofErr w:type="gramEnd"/>
      <w:r w:rsidRPr="00D1063C">
        <w:rPr>
          <w:rFonts w:ascii="Times" w:hAnsi="Times"/>
        </w:rPr>
        <w:t>–11948.</w:t>
      </w:r>
    </w:p>
    <w:p w14:paraId="39E72C24" w14:textId="77777777" w:rsidR="00D1063C" w:rsidRPr="00D1063C" w:rsidRDefault="00D1063C" w:rsidP="00D1063C">
      <w:pPr>
        <w:widowControl w:val="0"/>
        <w:autoSpaceDE w:val="0"/>
        <w:autoSpaceDN w:val="0"/>
        <w:adjustRightInd w:val="0"/>
        <w:spacing w:line="480" w:lineRule="auto"/>
        <w:rPr>
          <w:rFonts w:ascii="Times" w:hAnsi="Times"/>
        </w:rPr>
      </w:pPr>
    </w:p>
    <w:p w14:paraId="79AD84CB"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Clark, P. U., </w:t>
      </w:r>
      <w:proofErr w:type="spellStart"/>
      <w:r w:rsidRPr="00D1063C">
        <w:rPr>
          <w:rFonts w:ascii="Times" w:hAnsi="Times"/>
        </w:rPr>
        <w:t>Pisias</w:t>
      </w:r>
      <w:proofErr w:type="spellEnd"/>
      <w:r w:rsidRPr="00D1063C">
        <w:rPr>
          <w:rFonts w:ascii="Times" w:hAnsi="Times"/>
        </w:rPr>
        <w:t>, N. G., Stocker, T. F., and Weaver, A. J. (2002). The role of the</w:t>
      </w:r>
    </w:p>
    <w:p w14:paraId="10CC571C"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thermohaline</w:t>
      </w:r>
      <w:proofErr w:type="gramEnd"/>
      <w:r w:rsidRPr="00D1063C">
        <w:rPr>
          <w:rFonts w:ascii="Times" w:hAnsi="Times"/>
        </w:rPr>
        <w:t xml:space="preserve"> circulation in abrupt climate change. Nature, 415(6874)</w:t>
      </w:r>
      <w:proofErr w:type="gramStart"/>
      <w:r w:rsidRPr="00D1063C">
        <w:rPr>
          <w:rFonts w:ascii="Times" w:hAnsi="Times"/>
        </w:rPr>
        <w:t>:863</w:t>
      </w:r>
      <w:proofErr w:type="gramEnd"/>
      <w:r w:rsidRPr="00D1063C">
        <w:rPr>
          <w:rFonts w:ascii="Times" w:hAnsi="Times"/>
        </w:rPr>
        <w:t>–869.</w:t>
      </w:r>
    </w:p>
    <w:p w14:paraId="0A368E4A"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Ettema</w:t>
      </w:r>
      <w:proofErr w:type="spellEnd"/>
      <w:r w:rsidRPr="00D1063C">
        <w:rPr>
          <w:rFonts w:ascii="Times" w:hAnsi="Times"/>
        </w:rPr>
        <w:t xml:space="preserve">, J., van den </w:t>
      </w:r>
      <w:proofErr w:type="spellStart"/>
      <w:r w:rsidRPr="00D1063C">
        <w:rPr>
          <w:rFonts w:ascii="Times" w:hAnsi="Times"/>
        </w:rPr>
        <w:t>Broeke</w:t>
      </w:r>
      <w:proofErr w:type="spellEnd"/>
      <w:r w:rsidRPr="00D1063C">
        <w:rPr>
          <w:rFonts w:ascii="Times" w:hAnsi="Times"/>
        </w:rPr>
        <w:t xml:space="preserve">, M. R., van </w:t>
      </w:r>
      <w:proofErr w:type="spellStart"/>
      <w:r w:rsidRPr="00D1063C">
        <w:rPr>
          <w:rFonts w:ascii="Times" w:hAnsi="Times"/>
        </w:rPr>
        <w:t>Meijgaard</w:t>
      </w:r>
      <w:proofErr w:type="spellEnd"/>
      <w:r w:rsidRPr="00D1063C">
        <w:rPr>
          <w:rFonts w:ascii="Times" w:hAnsi="Times"/>
        </w:rPr>
        <w:t xml:space="preserve">, E., van de Berg, W. J., </w:t>
      </w:r>
      <w:proofErr w:type="spellStart"/>
      <w:r w:rsidRPr="00D1063C">
        <w:rPr>
          <w:rFonts w:ascii="Times" w:hAnsi="Times"/>
        </w:rPr>
        <w:t>Bamber</w:t>
      </w:r>
      <w:proofErr w:type="spellEnd"/>
      <w:r w:rsidRPr="00D1063C">
        <w:rPr>
          <w:rFonts w:ascii="Times" w:hAnsi="Times"/>
        </w:rPr>
        <w:t>,</w:t>
      </w:r>
    </w:p>
    <w:p w14:paraId="46D273BF" w14:textId="14A24BFE"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J. L., Box, J. E., and Bales, R. C. (2009). </w:t>
      </w:r>
      <w:proofErr w:type="gramStart"/>
      <w:r w:rsidRPr="00D1063C">
        <w:rPr>
          <w:rFonts w:ascii="Times" w:hAnsi="Times"/>
        </w:rPr>
        <w:t xml:space="preserve">Higher surface mass balance of the </w:t>
      </w:r>
      <w:r>
        <w:rPr>
          <w:rFonts w:ascii="Times" w:hAnsi="Times"/>
        </w:rPr>
        <w:t xml:space="preserve">Greenland </w:t>
      </w:r>
      <w:r w:rsidRPr="00D1063C">
        <w:rPr>
          <w:rFonts w:ascii="Times" w:hAnsi="Times"/>
        </w:rPr>
        <w:t>ice sheet revealed by high-resolution climate modeling.</w:t>
      </w:r>
      <w:proofErr w:type="gramEnd"/>
      <w:r w:rsidRPr="00D1063C">
        <w:rPr>
          <w:rFonts w:ascii="Times" w:hAnsi="Times"/>
        </w:rPr>
        <w:t xml:space="preserve"> </w:t>
      </w:r>
      <w:proofErr w:type="gramStart"/>
      <w:r w:rsidRPr="00D1063C">
        <w:rPr>
          <w:rFonts w:ascii="Times" w:hAnsi="Times"/>
        </w:rPr>
        <w:t>Geophysical Research Letters,</w:t>
      </w:r>
      <w:r>
        <w:rPr>
          <w:rFonts w:ascii="Times" w:hAnsi="Times"/>
        </w:rPr>
        <w:t xml:space="preserve"> </w:t>
      </w:r>
      <w:r w:rsidRPr="00D1063C">
        <w:rPr>
          <w:rFonts w:ascii="Times" w:hAnsi="Times"/>
        </w:rPr>
        <w:t>36(12).</w:t>
      </w:r>
      <w:proofErr w:type="gramEnd"/>
    </w:p>
    <w:p w14:paraId="314A1868" w14:textId="77777777" w:rsidR="00D1063C" w:rsidRPr="00D1063C" w:rsidRDefault="00D1063C" w:rsidP="00D1063C">
      <w:pPr>
        <w:widowControl w:val="0"/>
        <w:autoSpaceDE w:val="0"/>
        <w:autoSpaceDN w:val="0"/>
        <w:adjustRightInd w:val="0"/>
        <w:spacing w:line="480" w:lineRule="auto"/>
        <w:rPr>
          <w:rFonts w:ascii="Times" w:hAnsi="Times"/>
        </w:rPr>
      </w:pPr>
    </w:p>
    <w:p w14:paraId="12AF3D62"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Hall, D. K., Williams, R. S., </w:t>
      </w:r>
      <w:proofErr w:type="spellStart"/>
      <w:r w:rsidRPr="00D1063C">
        <w:rPr>
          <w:rFonts w:ascii="Times" w:hAnsi="Times"/>
        </w:rPr>
        <w:t>Luthcke</w:t>
      </w:r>
      <w:proofErr w:type="spellEnd"/>
      <w:r w:rsidRPr="00D1063C">
        <w:rPr>
          <w:rFonts w:ascii="Times" w:hAnsi="Times"/>
        </w:rPr>
        <w:t xml:space="preserve">, S. B., and </w:t>
      </w:r>
      <w:proofErr w:type="spellStart"/>
      <w:r w:rsidRPr="00D1063C">
        <w:rPr>
          <w:rFonts w:ascii="Times" w:hAnsi="Times"/>
        </w:rPr>
        <w:t>Digirolamo</w:t>
      </w:r>
      <w:proofErr w:type="spellEnd"/>
      <w:r w:rsidRPr="00D1063C">
        <w:rPr>
          <w:rFonts w:ascii="Times" w:hAnsi="Times"/>
        </w:rPr>
        <w:t>, N. E. (2008). Greenland</w:t>
      </w:r>
    </w:p>
    <w:p w14:paraId="67D287A8"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ice</w:t>
      </w:r>
      <w:proofErr w:type="gramEnd"/>
      <w:r w:rsidRPr="00D1063C">
        <w:rPr>
          <w:rFonts w:ascii="Times" w:hAnsi="Times"/>
        </w:rPr>
        <w:t xml:space="preserve"> sheet surface temperature, melt and mass loss: 2000–06. Journal of Glaciology,</w:t>
      </w:r>
    </w:p>
    <w:p w14:paraId="12AB1492" w14:textId="77777777"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54(184)</w:t>
      </w:r>
      <w:proofErr w:type="gramStart"/>
      <w:r w:rsidRPr="00D1063C">
        <w:rPr>
          <w:rFonts w:ascii="Times" w:hAnsi="Times"/>
        </w:rPr>
        <w:t>:81</w:t>
      </w:r>
      <w:proofErr w:type="gramEnd"/>
      <w:r w:rsidRPr="00D1063C">
        <w:rPr>
          <w:rFonts w:ascii="Times" w:hAnsi="Times"/>
        </w:rPr>
        <w:t>–93.</w:t>
      </w:r>
    </w:p>
    <w:p w14:paraId="02970C0D" w14:textId="77777777" w:rsidR="00D1063C" w:rsidRPr="00D1063C" w:rsidRDefault="00D1063C" w:rsidP="00D1063C">
      <w:pPr>
        <w:widowControl w:val="0"/>
        <w:autoSpaceDE w:val="0"/>
        <w:autoSpaceDN w:val="0"/>
        <w:adjustRightInd w:val="0"/>
        <w:spacing w:line="480" w:lineRule="auto"/>
        <w:rPr>
          <w:rFonts w:ascii="Times" w:hAnsi="Times"/>
        </w:rPr>
      </w:pPr>
    </w:p>
    <w:p w14:paraId="4840E507"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Hanna, E., </w:t>
      </w:r>
      <w:proofErr w:type="spellStart"/>
      <w:r w:rsidRPr="00D1063C">
        <w:rPr>
          <w:rFonts w:ascii="Times" w:hAnsi="Times"/>
        </w:rPr>
        <w:t>Cappelen</w:t>
      </w:r>
      <w:proofErr w:type="spellEnd"/>
      <w:r w:rsidRPr="00D1063C">
        <w:rPr>
          <w:rFonts w:ascii="Times" w:hAnsi="Times"/>
        </w:rPr>
        <w:t xml:space="preserve">, J., </w:t>
      </w:r>
      <w:proofErr w:type="spellStart"/>
      <w:r w:rsidRPr="00D1063C">
        <w:rPr>
          <w:rFonts w:ascii="Times" w:hAnsi="Times"/>
        </w:rPr>
        <w:t>Fettweis</w:t>
      </w:r>
      <w:proofErr w:type="spellEnd"/>
      <w:r w:rsidRPr="00D1063C">
        <w:rPr>
          <w:rFonts w:ascii="Times" w:hAnsi="Times"/>
        </w:rPr>
        <w:t xml:space="preserve">, X., </w:t>
      </w:r>
      <w:proofErr w:type="spellStart"/>
      <w:r w:rsidRPr="00D1063C">
        <w:rPr>
          <w:rFonts w:ascii="Times" w:hAnsi="Times"/>
        </w:rPr>
        <w:t>Huybrechts</w:t>
      </w:r>
      <w:proofErr w:type="spellEnd"/>
      <w:r w:rsidRPr="00D1063C">
        <w:rPr>
          <w:rFonts w:ascii="Times" w:hAnsi="Times"/>
        </w:rPr>
        <w:t xml:space="preserve">, P., </w:t>
      </w:r>
      <w:proofErr w:type="spellStart"/>
      <w:r w:rsidRPr="00D1063C">
        <w:rPr>
          <w:rFonts w:ascii="Times" w:hAnsi="Times"/>
        </w:rPr>
        <w:t>Luckman</w:t>
      </w:r>
      <w:proofErr w:type="spellEnd"/>
      <w:r w:rsidRPr="00D1063C">
        <w:rPr>
          <w:rFonts w:ascii="Times" w:hAnsi="Times"/>
        </w:rPr>
        <w:t xml:space="preserve">, A., and </w:t>
      </w:r>
      <w:proofErr w:type="spellStart"/>
      <w:r w:rsidRPr="00D1063C">
        <w:rPr>
          <w:rFonts w:ascii="Times" w:hAnsi="Times"/>
        </w:rPr>
        <w:t>Ribergaard</w:t>
      </w:r>
      <w:proofErr w:type="spellEnd"/>
      <w:r w:rsidRPr="00D1063C">
        <w:rPr>
          <w:rFonts w:ascii="Times" w:hAnsi="Times"/>
        </w:rPr>
        <w:t>,</w:t>
      </w:r>
    </w:p>
    <w:p w14:paraId="7C9F1C06"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M. (2009). Hydrologic response of the </w:t>
      </w:r>
      <w:proofErr w:type="spellStart"/>
      <w:proofErr w:type="gramStart"/>
      <w:r w:rsidRPr="00D1063C">
        <w:rPr>
          <w:rFonts w:ascii="Times" w:hAnsi="Times"/>
        </w:rPr>
        <w:t>greenland</w:t>
      </w:r>
      <w:proofErr w:type="spellEnd"/>
      <w:proofErr w:type="gramEnd"/>
      <w:r w:rsidRPr="00D1063C">
        <w:rPr>
          <w:rFonts w:ascii="Times" w:hAnsi="Times"/>
        </w:rPr>
        <w:t xml:space="preserve"> ice sheet: the role of oceanographic</w:t>
      </w:r>
    </w:p>
    <w:p w14:paraId="7F031440" w14:textId="77777777" w:rsid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warming</w:t>
      </w:r>
      <w:proofErr w:type="gramEnd"/>
      <w:r w:rsidRPr="00D1063C">
        <w:rPr>
          <w:rFonts w:ascii="Times" w:hAnsi="Times"/>
        </w:rPr>
        <w:t>. Hydrological Processes, 23(1)</w:t>
      </w:r>
      <w:proofErr w:type="gramStart"/>
      <w:r w:rsidRPr="00D1063C">
        <w:rPr>
          <w:rFonts w:ascii="Times" w:hAnsi="Times"/>
        </w:rPr>
        <w:t>:7</w:t>
      </w:r>
      <w:proofErr w:type="gramEnd"/>
      <w:r w:rsidRPr="00D1063C">
        <w:rPr>
          <w:rFonts w:ascii="Times" w:hAnsi="Times"/>
        </w:rPr>
        <w:t>–30.</w:t>
      </w:r>
    </w:p>
    <w:p w14:paraId="77B60006" w14:textId="77777777" w:rsidR="00D1063C" w:rsidRPr="00D1063C" w:rsidRDefault="00D1063C" w:rsidP="00D1063C">
      <w:pPr>
        <w:widowControl w:val="0"/>
        <w:autoSpaceDE w:val="0"/>
        <w:autoSpaceDN w:val="0"/>
        <w:adjustRightInd w:val="0"/>
        <w:spacing w:line="480" w:lineRule="auto"/>
        <w:rPr>
          <w:rFonts w:ascii="Times" w:hAnsi="Times"/>
        </w:rPr>
      </w:pPr>
    </w:p>
    <w:p w14:paraId="342CE80B"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 xml:space="preserve">Holland, D. M., Thomas, R. H., De Young, B., </w:t>
      </w:r>
      <w:proofErr w:type="spellStart"/>
      <w:r w:rsidRPr="00D1063C">
        <w:rPr>
          <w:rFonts w:ascii="Times" w:hAnsi="Times"/>
        </w:rPr>
        <w:t>Ribergaard</w:t>
      </w:r>
      <w:proofErr w:type="spellEnd"/>
      <w:r w:rsidRPr="00D1063C">
        <w:rPr>
          <w:rFonts w:ascii="Times" w:hAnsi="Times"/>
        </w:rPr>
        <w:t xml:space="preserve">, M. H., and </w:t>
      </w:r>
      <w:proofErr w:type="spellStart"/>
      <w:r w:rsidRPr="00D1063C">
        <w:rPr>
          <w:rFonts w:ascii="Times" w:hAnsi="Times"/>
        </w:rPr>
        <w:t>Lyberth</w:t>
      </w:r>
      <w:proofErr w:type="spellEnd"/>
      <w:r w:rsidRPr="00D1063C">
        <w:rPr>
          <w:rFonts w:ascii="Times" w:hAnsi="Times"/>
        </w:rPr>
        <w:t>, B.</w:t>
      </w:r>
      <w:proofErr w:type="gramEnd"/>
    </w:p>
    <w:p w14:paraId="48D5DC74" w14:textId="586F0617"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(2008)</w:t>
      </w:r>
      <w:proofErr w:type="gramStart"/>
      <w:r w:rsidRPr="00D1063C">
        <w:rPr>
          <w:rFonts w:ascii="Times" w:hAnsi="Times"/>
        </w:rPr>
        <w:t xml:space="preserve">. Acceleration of </w:t>
      </w:r>
      <w:proofErr w:type="spellStart"/>
      <w:r w:rsidRPr="00D1063C">
        <w:rPr>
          <w:rFonts w:ascii="Times" w:hAnsi="Times"/>
        </w:rPr>
        <w:t>jakobshavn</w:t>
      </w:r>
      <w:proofErr w:type="spellEnd"/>
      <w:r w:rsidRPr="00D1063C">
        <w:rPr>
          <w:rFonts w:ascii="Times" w:hAnsi="Times"/>
        </w:rPr>
        <w:t xml:space="preserve"> </w:t>
      </w:r>
      <w:proofErr w:type="spellStart"/>
      <w:r w:rsidRPr="00D1063C">
        <w:rPr>
          <w:rFonts w:ascii="Times" w:hAnsi="Times"/>
        </w:rPr>
        <w:t>isbrae</w:t>
      </w:r>
      <w:proofErr w:type="spellEnd"/>
      <w:r w:rsidRPr="00D1063C">
        <w:rPr>
          <w:rFonts w:ascii="Times" w:hAnsi="Times"/>
        </w:rPr>
        <w:t xml:space="preserve"> triggered by warm subsurface ocean waters.</w:t>
      </w:r>
      <w:proofErr w:type="gramEnd"/>
      <w:r>
        <w:rPr>
          <w:rFonts w:ascii="Times" w:hAnsi="Times"/>
        </w:rPr>
        <w:t xml:space="preserve"> </w:t>
      </w:r>
      <w:r w:rsidRPr="00D1063C">
        <w:rPr>
          <w:rFonts w:ascii="Times" w:hAnsi="Times"/>
        </w:rPr>
        <w:t>Nature Geoscience, 1(10)</w:t>
      </w:r>
      <w:proofErr w:type="gramStart"/>
      <w:r w:rsidRPr="00D1063C">
        <w:rPr>
          <w:rFonts w:ascii="Times" w:hAnsi="Times"/>
        </w:rPr>
        <w:t>:659</w:t>
      </w:r>
      <w:proofErr w:type="gramEnd"/>
      <w:r w:rsidRPr="00D1063C">
        <w:rPr>
          <w:rFonts w:ascii="Times" w:hAnsi="Times"/>
        </w:rPr>
        <w:t>–664.</w:t>
      </w:r>
    </w:p>
    <w:p w14:paraId="36498104" w14:textId="77777777" w:rsidR="00D1063C" w:rsidRPr="00D1063C" w:rsidRDefault="00D1063C" w:rsidP="00D1063C">
      <w:pPr>
        <w:widowControl w:val="0"/>
        <w:autoSpaceDE w:val="0"/>
        <w:autoSpaceDN w:val="0"/>
        <w:adjustRightInd w:val="0"/>
        <w:spacing w:line="480" w:lineRule="auto"/>
        <w:rPr>
          <w:rFonts w:ascii="Times" w:hAnsi="Times"/>
        </w:rPr>
      </w:pPr>
    </w:p>
    <w:p w14:paraId="4F7730D2"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Jiang, Y., Dixon, T. H., and </w:t>
      </w:r>
      <w:proofErr w:type="spellStart"/>
      <w:r w:rsidRPr="00D1063C">
        <w:rPr>
          <w:rFonts w:ascii="Times" w:hAnsi="Times"/>
        </w:rPr>
        <w:t>Wdowinski</w:t>
      </w:r>
      <w:proofErr w:type="spellEnd"/>
      <w:r w:rsidRPr="00D1063C">
        <w:rPr>
          <w:rFonts w:ascii="Times" w:hAnsi="Times"/>
        </w:rPr>
        <w:t>, S. (2010). Accelerating uplift in the north</w:t>
      </w:r>
    </w:p>
    <w:p w14:paraId="2A98CA99" w14:textId="77777777" w:rsid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atlantic</w:t>
      </w:r>
      <w:proofErr w:type="spellEnd"/>
      <w:proofErr w:type="gramEnd"/>
      <w:r w:rsidRPr="00D1063C">
        <w:rPr>
          <w:rFonts w:ascii="Times" w:hAnsi="Times"/>
        </w:rPr>
        <w:t xml:space="preserve"> region as an indicator of ice loss. Nature Geoscience, 3(6)</w:t>
      </w:r>
      <w:proofErr w:type="gramStart"/>
      <w:r w:rsidRPr="00D1063C">
        <w:rPr>
          <w:rFonts w:ascii="Times" w:hAnsi="Times"/>
        </w:rPr>
        <w:t>:404</w:t>
      </w:r>
      <w:proofErr w:type="gramEnd"/>
      <w:r w:rsidRPr="00D1063C">
        <w:rPr>
          <w:rFonts w:ascii="Times" w:hAnsi="Times"/>
        </w:rPr>
        <w:t>–407.</w:t>
      </w:r>
    </w:p>
    <w:p w14:paraId="3CE73611" w14:textId="77777777" w:rsidR="00D1063C" w:rsidRPr="00D1063C" w:rsidRDefault="00D1063C" w:rsidP="00D1063C">
      <w:pPr>
        <w:widowControl w:val="0"/>
        <w:autoSpaceDE w:val="0"/>
        <w:autoSpaceDN w:val="0"/>
        <w:adjustRightInd w:val="0"/>
        <w:spacing w:line="480" w:lineRule="auto"/>
        <w:rPr>
          <w:rFonts w:ascii="Times" w:hAnsi="Times"/>
        </w:rPr>
      </w:pPr>
    </w:p>
    <w:p w14:paraId="04B53529" w14:textId="117495C8"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Luthcke</w:t>
      </w:r>
      <w:proofErr w:type="spellEnd"/>
      <w:r w:rsidRPr="00D1063C">
        <w:rPr>
          <w:rFonts w:ascii="Times" w:hAnsi="Times"/>
        </w:rPr>
        <w:t xml:space="preserve">, S. B., </w:t>
      </w:r>
      <w:proofErr w:type="spellStart"/>
      <w:r w:rsidRPr="00D1063C">
        <w:rPr>
          <w:rFonts w:ascii="Times" w:hAnsi="Times"/>
        </w:rPr>
        <w:t>Zwally</w:t>
      </w:r>
      <w:proofErr w:type="spellEnd"/>
      <w:r w:rsidRPr="00D1063C">
        <w:rPr>
          <w:rFonts w:ascii="Times" w:hAnsi="Times"/>
        </w:rPr>
        <w:t xml:space="preserve">, H., </w:t>
      </w:r>
      <w:proofErr w:type="spellStart"/>
      <w:r w:rsidRPr="00D1063C">
        <w:rPr>
          <w:rFonts w:ascii="Times" w:hAnsi="Times"/>
        </w:rPr>
        <w:t>Abdalati</w:t>
      </w:r>
      <w:proofErr w:type="spellEnd"/>
      <w:r w:rsidRPr="00D1063C">
        <w:rPr>
          <w:rFonts w:ascii="Times" w:hAnsi="Times"/>
        </w:rPr>
        <w:t xml:space="preserve">, W., </w:t>
      </w:r>
      <w:proofErr w:type="spellStart"/>
      <w:r w:rsidRPr="00D1063C">
        <w:rPr>
          <w:rFonts w:ascii="Times" w:hAnsi="Times"/>
        </w:rPr>
        <w:t>Rowlands</w:t>
      </w:r>
      <w:proofErr w:type="spellEnd"/>
      <w:r w:rsidRPr="00D1063C">
        <w:rPr>
          <w:rFonts w:ascii="Times" w:hAnsi="Times"/>
        </w:rPr>
        <w:t xml:space="preserve">, D., Ray, R., </w:t>
      </w:r>
      <w:proofErr w:type="spellStart"/>
      <w:r w:rsidRPr="00D1063C">
        <w:rPr>
          <w:rFonts w:ascii="Times" w:hAnsi="Times"/>
        </w:rPr>
        <w:t>Nerem</w:t>
      </w:r>
      <w:proofErr w:type="spellEnd"/>
      <w:r w:rsidRPr="00D1063C">
        <w:rPr>
          <w:rFonts w:ascii="Times" w:hAnsi="Times"/>
        </w:rPr>
        <w:t xml:space="preserve">, R., </w:t>
      </w:r>
      <w:proofErr w:type="spellStart"/>
      <w:r w:rsidRPr="00D1063C">
        <w:rPr>
          <w:rFonts w:ascii="Times" w:hAnsi="Times"/>
        </w:rPr>
        <w:t>Lemoine</w:t>
      </w:r>
      <w:proofErr w:type="spellEnd"/>
      <w:r w:rsidRPr="00D1063C">
        <w:rPr>
          <w:rFonts w:ascii="Times" w:hAnsi="Times"/>
        </w:rPr>
        <w:t>,</w:t>
      </w:r>
      <w:r>
        <w:rPr>
          <w:rFonts w:ascii="Times" w:hAnsi="Times"/>
        </w:rPr>
        <w:t xml:space="preserve"> </w:t>
      </w:r>
      <w:r w:rsidRPr="00D1063C">
        <w:rPr>
          <w:rFonts w:ascii="Times" w:hAnsi="Times"/>
        </w:rPr>
        <w:t>F., McCarthy, J., and Chinn, D. (2006).</w:t>
      </w:r>
      <w:proofErr w:type="gramEnd"/>
      <w:r w:rsidRPr="00D1063C">
        <w:rPr>
          <w:rFonts w:ascii="Times" w:hAnsi="Times"/>
        </w:rPr>
        <w:t xml:space="preserve"> Recent </w:t>
      </w:r>
      <w:proofErr w:type="spellStart"/>
      <w:proofErr w:type="gramStart"/>
      <w:r w:rsidRPr="00D1063C">
        <w:rPr>
          <w:rFonts w:ascii="Times" w:hAnsi="Times"/>
        </w:rPr>
        <w:t>greenland</w:t>
      </w:r>
      <w:proofErr w:type="spellEnd"/>
      <w:proofErr w:type="gramEnd"/>
      <w:r w:rsidRPr="00D1063C">
        <w:rPr>
          <w:rFonts w:ascii="Times" w:hAnsi="Times"/>
        </w:rPr>
        <w:t xml:space="preserve"> ice mass loss by drainage</w:t>
      </w:r>
      <w:r>
        <w:rPr>
          <w:rFonts w:ascii="Times" w:hAnsi="Times"/>
        </w:rPr>
        <w:t xml:space="preserve"> </w:t>
      </w:r>
      <w:r w:rsidRPr="00D1063C">
        <w:rPr>
          <w:rFonts w:ascii="Times" w:hAnsi="Times"/>
        </w:rPr>
        <w:t>system from satellite gravity observations. Science, 314(5803)</w:t>
      </w:r>
      <w:proofErr w:type="gramStart"/>
      <w:r w:rsidRPr="00D1063C">
        <w:rPr>
          <w:rFonts w:ascii="Times" w:hAnsi="Times"/>
        </w:rPr>
        <w:t>:1286</w:t>
      </w:r>
      <w:proofErr w:type="gramEnd"/>
      <w:r w:rsidRPr="00D1063C">
        <w:rPr>
          <w:rFonts w:ascii="Times" w:hAnsi="Times"/>
        </w:rPr>
        <w:t>–1289.</w:t>
      </w:r>
    </w:p>
    <w:p w14:paraId="40A2E542" w14:textId="77777777" w:rsidR="00D1063C" w:rsidRDefault="00D1063C" w:rsidP="00D1063C">
      <w:pPr>
        <w:widowControl w:val="0"/>
        <w:autoSpaceDE w:val="0"/>
        <w:autoSpaceDN w:val="0"/>
        <w:adjustRightInd w:val="0"/>
        <w:spacing w:line="480" w:lineRule="auto"/>
        <w:rPr>
          <w:rFonts w:ascii="Times" w:hAnsi="Times"/>
        </w:rPr>
      </w:pPr>
    </w:p>
    <w:p w14:paraId="43E971FC" w14:textId="4441F961"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Manabe</w:t>
      </w:r>
      <w:proofErr w:type="spellEnd"/>
      <w:r w:rsidRPr="00D1063C">
        <w:rPr>
          <w:rFonts w:ascii="Times" w:hAnsi="Times"/>
        </w:rPr>
        <w:t xml:space="preserve">, S. and Stouffer, R. J. (1993). </w:t>
      </w:r>
      <w:proofErr w:type="gramStart"/>
      <w:r w:rsidRPr="00D1063C">
        <w:rPr>
          <w:rFonts w:ascii="Times" w:hAnsi="Times"/>
        </w:rPr>
        <w:t>Century-scale effects of increased atmospheric co2 on the ocean-atmosphere system.</w:t>
      </w:r>
      <w:proofErr w:type="gramEnd"/>
      <w:r w:rsidRPr="00D1063C">
        <w:rPr>
          <w:rFonts w:ascii="Times" w:hAnsi="Times"/>
        </w:rPr>
        <w:t xml:space="preserve"> Nature, 364(6434)</w:t>
      </w:r>
      <w:proofErr w:type="gramStart"/>
      <w:r w:rsidRPr="00D1063C">
        <w:rPr>
          <w:rFonts w:ascii="Times" w:hAnsi="Times"/>
        </w:rPr>
        <w:t>:215</w:t>
      </w:r>
      <w:proofErr w:type="gramEnd"/>
      <w:r w:rsidRPr="00D1063C">
        <w:rPr>
          <w:rFonts w:ascii="Times" w:hAnsi="Times"/>
        </w:rPr>
        <w:t>–218.</w:t>
      </w:r>
    </w:p>
    <w:p w14:paraId="77CB9D6C" w14:textId="1AA0AE8F"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Manabe</w:t>
      </w:r>
      <w:proofErr w:type="spellEnd"/>
      <w:r w:rsidRPr="00D1063C">
        <w:rPr>
          <w:rFonts w:ascii="Times" w:hAnsi="Times"/>
        </w:rPr>
        <w:t>, S. and Stouffer, R. J. (1995). Simulation of abrupt climate change induced by</w:t>
      </w:r>
      <w:r>
        <w:rPr>
          <w:rFonts w:ascii="Times" w:hAnsi="Times"/>
        </w:rPr>
        <w:t xml:space="preserve"> </w:t>
      </w:r>
      <w:r w:rsidRPr="00D1063C">
        <w:rPr>
          <w:rFonts w:ascii="Times" w:hAnsi="Times"/>
        </w:rPr>
        <w:t xml:space="preserve">freshwater input to the </w:t>
      </w:r>
      <w:proofErr w:type="gramStart"/>
      <w:r w:rsidRPr="00D1063C">
        <w:rPr>
          <w:rFonts w:ascii="Times" w:hAnsi="Times"/>
        </w:rPr>
        <w:t xml:space="preserve">north </w:t>
      </w:r>
      <w:proofErr w:type="spellStart"/>
      <w:r w:rsidRPr="00D1063C">
        <w:rPr>
          <w:rFonts w:ascii="Times" w:hAnsi="Times"/>
        </w:rPr>
        <w:t>atlantic</w:t>
      </w:r>
      <w:proofErr w:type="spellEnd"/>
      <w:r w:rsidRPr="00D1063C">
        <w:rPr>
          <w:rFonts w:ascii="Times" w:hAnsi="Times"/>
        </w:rPr>
        <w:t xml:space="preserve"> ocean</w:t>
      </w:r>
      <w:proofErr w:type="gramEnd"/>
      <w:r w:rsidRPr="00D1063C">
        <w:rPr>
          <w:rFonts w:ascii="Times" w:hAnsi="Times"/>
        </w:rPr>
        <w:t>. Nature, 378(6553)</w:t>
      </w:r>
      <w:proofErr w:type="gramStart"/>
      <w:r w:rsidRPr="00D1063C">
        <w:rPr>
          <w:rFonts w:ascii="Times" w:hAnsi="Times"/>
        </w:rPr>
        <w:t>:165</w:t>
      </w:r>
      <w:proofErr w:type="gramEnd"/>
      <w:r w:rsidRPr="00D1063C">
        <w:rPr>
          <w:rFonts w:ascii="Times" w:hAnsi="Times"/>
        </w:rPr>
        <w:t>–167.</w:t>
      </w:r>
    </w:p>
    <w:p w14:paraId="21555A46" w14:textId="77777777" w:rsidR="00D1063C" w:rsidRPr="00D1063C" w:rsidRDefault="00D1063C" w:rsidP="00D1063C">
      <w:pPr>
        <w:widowControl w:val="0"/>
        <w:autoSpaceDE w:val="0"/>
        <w:autoSpaceDN w:val="0"/>
        <w:adjustRightInd w:val="0"/>
        <w:spacing w:line="480" w:lineRule="auto"/>
        <w:rPr>
          <w:rFonts w:ascii="Times" w:hAnsi="Times"/>
        </w:rPr>
      </w:pPr>
    </w:p>
    <w:p w14:paraId="59632268"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Mazzoldi</w:t>
      </w:r>
      <w:proofErr w:type="spellEnd"/>
      <w:r w:rsidRPr="00D1063C">
        <w:rPr>
          <w:rFonts w:ascii="Times" w:hAnsi="Times"/>
        </w:rPr>
        <w:t xml:space="preserve">, A., </w:t>
      </w:r>
      <w:proofErr w:type="spellStart"/>
      <w:r w:rsidRPr="00D1063C">
        <w:rPr>
          <w:rFonts w:ascii="Times" w:hAnsi="Times"/>
        </w:rPr>
        <w:t>Rinaldi</w:t>
      </w:r>
      <w:proofErr w:type="spellEnd"/>
      <w:r w:rsidRPr="00D1063C">
        <w:rPr>
          <w:rFonts w:ascii="Times" w:hAnsi="Times"/>
        </w:rPr>
        <w:t xml:space="preserve">, A. P., Borgia, A., and </w:t>
      </w:r>
      <w:proofErr w:type="spellStart"/>
      <w:r w:rsidRPr="00D1063C">
        <w:rPr>
          <w:rFonts w:ascii="Times" w:hAnsi="Times"/>
        </w:rPr>
        <w:t>Rutqvist</w:t>
      </w:r>
      <w:proofErr w:type="spellEnd"/>
      <w:r w:rsidRPr="00D1063C">
        <w:rPr>
          <w:rFonts w:ascii="Times" w:hAnsi="Times"/>
        </w:rPr>
        <w:t>, J. (2012). Induced seismicity</w:t>
      </w:r>
    </w:p>
    <w:p w14:paraId="749536B8" w14:textId="4B2BD875"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within</w:t>
      </w:r>
      <w:proofErr w:type="gramEnd"/>
      <w:r w:rsidRPr="00D1063C">
        <w:rPr>
          <w:rFonts w:ascii="Times" w:hAnsi="Times"/>
        </w:rPr>
        <w:t xml:space="preserve"> geological carbon sequestration projects: maximum earthquake magnitude and</w:t>
      </w:r>
    </w:p>
    <w:p w14:paraId="0AD6814E"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leakage</w:t>
      </w:r>
      <w:proofErr w:type="gramEnd"/>
      <w:r w:rsidRPr="00D1063C">
        <w:rPr>
          <w:rFonts w:ascii="Times" w:hAnsi="Times"/>
        </w:rPr>
        <w:t xml:space="preserve"> potential from undetected faults. International Journal of Greenhouse Gas</w:t>
      </w:r>
    </w:p>
    <w:p w14:paraId="622B3904" w14:textId="77777777" w:rsid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Control, 10:434–442.</w:t>
      </w:r>
      <w:proofErr w:type="gramEnd"/>
    </w:p>
    <w:p w14:paraId="6274FD5A" w14:textId="77777777" w:rsidR="00D1063C" w:rsidRPr="00D1063C" w:rsidRDefault="00D1063C" w:rsidP="00D1063C">
      <w:pPr>
        <w:widowControl w:val="0"/>
        <w:autoSpaceDE w:val="0"/>
        <w:autoSpaceDN w:val="0"/>
        <w:adjustRightInd w:val="0"/>
        <w:spacing w:line="480" w:lineRule="auto"/>
        <w:rPr>
          <w:rFonts w:ascii="Times" w:hAnsi="Times"/>
        </w:rPr>
      </w:pPr>
    </w:p>
    <w:p w14:paraId="2F374AB0"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Nghiem</w:t>
      </w:r>
      <w:proofErr w:type="spellEnd"/>
      <w:r w:rsidRPr="00D1063C">
        <w:rPr>
          <w:rFonts w:ascii="Times" w:hAnsi="Times"/>
        </w:rPr>
        <w:t>, S., Hall, D., Mote, T., Tedesco, M., Albert, M., Keegan, K., Shuman, C.,</w:t>
      </w:r>
    </w:p>
    <w:p w14:paraId="7738FB8E"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DiGirolamo</w:t>
      </w:r>
      <w:proofErr w:type="spellEnd"/>
      <w:r w:rsidRPr="00D1063C">
        <w:rPr>
          <w:rFonts w:ascii="Times" w:hAnsi="Times"/>
        </w:rPr>
        <w:t xml:space="preserve">, N., and Neumann, G. (2012). The extreme melt across the </w:t>
      </w:r>
      <w:proofErr w:type="spellStart"/>
      <w:proofErr w:type="gramStart"/>
      <w:r w:rsidRPr="00D1063C">
        <w:rPr>
          <w:rFonts w:ascii="Times" w:hAnsi="Times"/>
        </w:rPr>
        <w:t>greenland</w:t>
      </w:r>
      <w:proofErr w:type="spellEnd"/>
      <w:proofErr w:type="gramEnd"/>
      <w:r w:rsidRPr="00D1063C">
        <w:rPr>
          <w:rFonts w:ascii="Times" w:hAnsi="Times"/>
        </w:rPr>
        <w:t xml:space="preserve"> ice</w:t>
      </w:r>
    </w:p>
    <w:p w14:paraId="60176A93" w14:textId="77777777" w:rsid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sheet</w:t>
      </w:r>
      <w:proofErr w:type="gramEnd"/>
      <w:r w:rsidRPr="00D1063C">
        <w:rPr>
          <w:rFonts w:ascii="Times" w:hAnsi="Times"/>
        </w:rPr>
        <w:t xml:space="preserve"> in 2012. </w:t>
      </w:r>
      <w:proofErr w:type="gramStart"/>
      <w:r w:rsidRPr="00D1063C">
        <w:rPr>
          <w:rFonts w:ascii="Times" w:hAnsi="Times"/>
        </w:rPr>
        <w:t>Geophysical Research Letters, 39(20).</w:t>
      </w:r>
      <w:proofErr w:type="gramEnd"/>
    </w:p>
    <w:p w14:paraId="3D28624D" w14:textId="77777777" w:rsidR="00D1063C" w:rsidRPr="00D1063C" w:rsidRDefault="00D1063C" w:rsidP="00D1063C">
      <w:pPr>
        <w:widowControl w:val="0"/>
        <w:autoSpaceDE w:val="0"/>
        <w:autoSpaceDN w:val="0"/>
        <w:adjustRightInd w:val="0"/>
        <w:spacing w:line="480" w:lineRule="auto"/>
        <w:rPr>
          <w:rFonts w:ascii="Times" w:hAnsi="Times"/>
        </w:rPr>
      </w:pPr>
    </w:p>
    <w:p w14:paraId="76D4874B" w14:textId="052D81B6"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Noël, B., van de Berg, W., </w:t>
      </w:r>
      <w:proofErr w:type="spellStart"/>
      <w:r w:rsidRPr="00D1063C">
        <w:rPr>
          <w:rFonts w:ascii="Times" w:hAnsi="Times"/>
        </w:rPr>
        <w:t>Meijgaard</w:t>
      </w:r>
      <w:proofErr w:type="spellEnd"/>
      <w:r w:rsidRPr="00D1063C">
        <w:rPr>
          <w:rFonts w:ascii="Times" w:hAnsi="Times"/>
        </w:rPr>
        <w:t xml:space="preserve">, E. v., </w:t>
      </w:r>
      <w:proofErr w:type="spellStart"/>
      <w:r w:rsidRPr="00D1063C">
        <w:rPr>
          <w:rFonts w:ascii="Times" w:hAnsi="Times"/>
        </w:rPr>
        <w:t>Kuipers</w:t>
      </w:r>
      <w:proofErr w:type="spellEnd"/>
      <w:r w:rsidRPr="00D1063C">
        <w:rPr>
          <w:rFonts w:ascii="Times" w:hAnsi="Times"/>
        </w:rPr>
        <w:t xml:space="preserve"> </w:t>
      </w:r>
      <w:proofErr w:type="spellStart"/>
      <w:r w:rsidRPr="00D1063C">
        <w:rPr>
          <w:rFonts w:ascii="Times" w:hAnsi="Times"/>
        </w:rPr>
        <w:t>Munneke</w:t>
      </w:r>
      <w:proofErr w:type="spellEnd"/>
      <w:r w:rsidRPr="00D1063C">
        <w:rPr>
          <w:rFonts w:ascii="Times" w:hAnsi="Times"/>
        </w:rPr>
        <w:t xml:space="preserve">, P., van de </w:t>
      </w:r>
      <w:proofErr w:type="spellStart"/>
      <w:r w:rsidRPr="00D1063C">
        <w:rPr>
          <w:rFonts w:ascii="Times" w:hAnsi="Times"/>
        </w:rPr>
        <w:t>Wal</w:t>
      </w:r>
      <w:proofErr w:type="spellEnd"/>
      <w:r w:rsidRPr="00D1063C">
        <w:rPr>
          <w:rFonts w:ascii="Times" w:hAnsi="Times"/>
        </w:rPr>
        <w:t>, R., and</w:t>
      </w:r>
      <w:r>
        <w:rPr>
          <w:rFonts w:ascii="Times" w:hAnsi="Times"/>
        </w:rPr>
        <w:t xml:space="preserve"> </w:t>
      </w:r>
      <w:r w:rsidRPr="00D1063C">
        <w:rPr>
          <w:rFonts w:ascii="Times" w:hAnsi="Times"/>
        </w:rPr>
        <w:t xml:space="preserve">van den </w:t>
      </w:r>
      <w:proofErr w:type="spellStart"/>
      <w:r w:rsidRPr="00D1063C">
        <w:rPr>
          <w:rFonts w:ascii="Times" w:hAnsi="Times"/>
        </w:rPr>
        <w:t>Broeke</w:t>
      </w:r>
      <w:proofErr w:type="spellEnd"/>
      <w:r w:rsidRPr="00D1063C">
        <w:rPr>
          <w:rFonts w:ascii="Times" w:hAnsi="Times"/>
        </w:rPr>
        <w:t xml:space="preserve">, M. (2015). Summer snowfall on the </w:t>
      </w:r>
      <w:proofErr w:type="spellStart"/>
      <w:proofErr w:type="gramStart"/>
      <w:r w:rsidRPr="00D1063C">
        <w:rPr>
          <w:rFonts w:ascii="Times" w:hAnsi="Times"/>
        </w:rPr>
        <w:t>greenland</w:t>
      </w:r>
      <w:proofErr w:type="spellEnd"/>
      <w:proofErr w:type="gramEnd"/>
      <w:r w:rsidRPr="00D1063C">
        <w:rPr>
          <w:rFonts w:ascii="Times" w:hAnsi="Times"/>
        </w:rPr>
        <w:t xml:space="preserve"> ice sheet: a study</w:t>
      </w:r>
    </w:p>
    <w:p w14:paraId="52574CA5"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with</w:t>
      </w:r>
      <w:proofErr w:type="gramEnd"/>
      <w:r w:rsidRPr="00D1063C">
        <w:rPr>
          <w:rFonts w:ascii="Times" w:hAnsi="Times"/>
        </w:rPr>
        <w:t xml:space="preserve"> the updated regional climate model racmo2. 3. The </w:t>
      </w:r>
      <w:proofErr w:type="spellStart"/>
      <w:r w:rsidRPr="00D1063C">
        <w:rPr>
          <w:rFonts w:ascii="Times" w:hAnsi="Times"/>
        </w:rPr>
        <w:t>Cryosphere</w:t>
      </w:r>
      <w:proofErr w:type="spellEnd"/>
      <w:r w:rsidRPr="00D1063C">
        <w:rPr>
          <w:rFonts w:ascii="Times" w:hAnsi="Times"/>
        </w:rPr>
        <w:t xml:space="preserve"> Discussions,</w:t>
      </w:r>
    </w:p>
    <w:p w14:paraId="7A242E47" w14:textId="77777777"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9(1)</w:t>
      </w:r>
      <w:proofErr w:type="gramStart"/>
      <w:r w:rsidRPr="00D1063C">
        <w:rPr>
          <w:rFonts w:ascii="Times" w:hAnsi="Times"/>
        </w:rPr>
        <w:t>:1177</w:t>
      </w:r>
      <w:proofErr w:type="gramEnd"/>
      <w:r w:rsidRPr="00D1063C">
        <w:rPr>
          <w:rFonts w:ascii="Times" w:hAnsi="Times"/>
        </w:rPr>
        <w:t>–1208.</w:t>
      </w:r>
    </w:p>
    <w:p w14:paraId="3DD5DF5C" w14:textId="77777777" w:rsidR="00D1063C" w:rsidRPr="00D1063C" w:rsidRDefault="00D1063C" w:rsidP="00D1063C">
      <w:pPr>
        <w:widowControl w:val="0"/>
        <w:autoSpaceDE w:val="0"/>
        <w:autoSpaceDN w:val="0"/>
        <w:adjustRightInd w:val="0"/>
        <w:spacing w:line="480" w:lineRule="auto"/>
        <w:rPr>
          <w:rFonts w:ascii="Times" w:hAnsi="Times"/>
        </w:rPr>
      </w:pPr>
    </w:p>
    <w:p w14:paraId="59105FEA" w14:textId="77777777"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Rahmstorf</w:t>
      </w:r>
      <w:proofErr w:type="spellEnd"/>
      <w:r w:rsidRPr="00D1063C">
        <w:rPr>
          <w:rFonts w:ascii="Times" w:hAnsi="Times"/>
        </w:rPr>
        <w:t>, S. (1995).</w:t>
      </w:r>
      <w:proofErr w:type="gramEnd"/>
      <w:r w:rsidRPr="00D1063C">
        <w:rPr>
          <w:rFonts w:ascii="Times" w:hAnsi="Times"/>
        </w:rPr>
        <w:t xml:space="preserve"> Bifurcations of the </w:t>
      </w:r>
      <w:proofErr w:type="spellStart"/>
      <w:proofErr w:type="gramStart"/>
      <w:r w:rsidRPr="00D1063C">
        <w:rPr>
          <w:rFonts w:ascii="Times" w:hAnsi="Times"/>
        </w:rPr>
        <w:t>atlantic</w:t>
      </w:r>
      <w:proofErr w:type="spellEnd"/>
      <w:proofErr w:type="gramEnd"/>
      <w:r w:rsidRPr="00D1063C">
        <w:rPr>
          <w:rFonts w:ascii="Times" w:hAnsi="Times"/>
        </w:rPr>
        <w:t xml:space="preserve"> thermohaline circulation in response</w:t>
      </w:r>
    </w:p>
    <w:p w14:paraId="643C733D" w14:textId="77777777" w:rsid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to</w:t>
      </w:r>
      <w:proofErr w:type="gramEnd"/>
      <w:r w:rsidRPr="00D1063C">
        <w:rPr>
          <w:rFonts w:ascii="Times" w:hAnsi="Times"/>
        </w:rPr>
        <w:t xml:space="preserve"> changes in the hydrological cycle. Nature, 378(6553)</w:t>
      </w:r>
      <w:proofErr w:type="gramStart"/>
      <w:r w:rsidRPr="00D1063C">
        <w:rPr>
          <w:rFonts w:ascii="Times" w:hAnsi="Times"/>
        </w:rPr>
        <w:t>:145</w:t>
      </w:r>
      <w:proofErr w:type="gramEnd"/>
      <w:r w:rsidRPr="00D1063C">
        <w:rPr>
          <w:rFonts w:ascii="Times" w:hAnsi="Times"/>
        </w:rPr>
        <w:t>–149.</w:t>
      </w:r>
    </w:p>
    <w:p w14:paraId="50E6A7C2" w14:textId="77777777" w:rsidR="00D1063C" w:rsidRPr="00D1063C" w:rsidRDefault="00D1063C" w:rsidP="00D1063C">
      <w:pPr>
        <w:widowControl w:val="0"/>
        <w:autoSpaceDE w:val="0"/>
        <w:autoSpaceDN w:val="0"/>
        <w:adjustRightInd w:val="0"/>
        <w:spacing w:line="480" w:lineRule="auto"/>
        <w:rPr>
          <w:rFonts w:ascii="Times" w:hAnsi="Times"/>
        </w:rPr>
      </w:pPr>
    </w:p>
    <w:p w14:paraId="5C14C961" w14:textId="2FF7D3C7"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Rignot</w:t>
      </w:r>
      <w:proofErr w:type="spellEnd"/>
      <w:r w:rsidRPr="00D1063C">
        <w:rPr>
          <w:rFonts w:ascii="Times" w:hAnsi="Times"/>
        </w:rPr>
        <w:t xml:space="preserve">, E. and </w:t>
      </w:r>
      <w:proofErr w:type="spellStart"/>
      <w:r w:rsidRPr="00D1063C">
        <w:rPr>
          <w:rFonts w:ascii="Times" w:hAnsi="Times"/>
        </w:rPr>
        <w:t>Kanagaratnam</w:t>
      </w:r>
      <w:proofErr w:type="spellEnd"/>
      <w:r w:rsidRPr="00D1063C">
        <w:rPr>
          <w:rFonts w:ascii="Times" w:hAnsi="Times"/>
        </w:rPr>
        <w:t xml:space="preserve">, P. (2006). Changes in the velocity structure of the </w:t>
      </w:r>
      <w:r>
        <w:rPr>
          <w:rFonts w:ascii="Times" w:hAnsi="Times"/>
        </w:rPr>
        <w:t xml:space="preserve">Greenland </w:t>
      </w:r>
      <w:r w:rsidRPr="00D1063C">
        <w:rPr>
          <w:rFonts w:ascii="Times" w:hAnsi="Times"/>
        </w:rPr>
        <w:t>ice sheet. Science, 311(5763)</w:t>
      </w:r>
      <w:proofErr w:type="gramStart"/>
      <w:r w:rsidRPr="00D1063C">
        <w:rPr>
          <w:rFonts w:ascii="Times" w:hAnsi="Times"/>
        </w:rPr>
        <w:t>:986</w:t>
      </w:r>
      <w:proofErr w:type="gramEnd"/>
      <w:r w:rsidRPr="00D1063C">
        <w:rPr>
          <w:rFonts w:ascii="Times" w:hAnsi="Times"/>
        </w:rPr>
        <w:t>–990.</w:t>
      </w:r>
    </w:p>
    <w:p w14:paraId="51844F29" w14:textId="77777777" w:rsidR="00D1063C" w:rsidRPr="00D1063C" w:rsidRDefault="00D1063C" w:rsidP="00D1063C">
      <w:pPr>
        <w:widowControl w:val="0"/>
        <w:autoSpaceDE w:val="0"/>
        <w:autoSpaceDN w:val="0"/>
        <w:adjustRightInd w:val="0"/>
        <w:spacing w:line="480" w:lineRule="auto"/>
        <w:rPr>
          <w:rFonts w:ascii="Times" w:hAnsi="Times"/>
        </w:rPr>
      </w:pPr>
    </w:p>
    <w:p w14:paraId="17803E0E" w14:textId="30C244E6"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Rinaldi</w:t>
      </w:r>
      <w:proofErr w:type="spellEnd"/>
      <w:r w:rsidRPr="00D1063C">
        <w:rPr>
          <w:rFonts w:ascii="Times" w:hAnsi="Times"/>
        </w:rPr>
        <w:t xml:space="preserve">, A. P. and </w:t>
      </w:r>
      <w:proofErr w:type="spellStart"/>
      <w:r w:rsidRPr="00D1063C">
        <w:rPr>
          <w:rFonts w:ascii="Times" w:hAnsi="Times"/>
        </w:rPr>
        <w:t>Rutqvist</w:t>
      </w:r>
      <w:proofErr w:type="spellEnd"/>
      <w:r w:rsidRPr="00D1063C">
        <w:rPr>
          <w:rFonts w:ascii="Times" w:hAnsi="Times"/>
        </w:rPr>
        <w:t>, J. (2013). Modeling of deep fracture zone opening and transient</w:t>
      </w:r>
      <w:r>
        <w:rPr>
          <w:rFonts w:ascii="Times" w:hAnsi="Times"/>
        </w:rPr>
        <w:t xml:space="preserve"> </w:t>
      </w:r>
      <w:r w:rsidRPr="00D1063C">
        <w:rPr>
          <w:rFonts w:ascii="Times" w:hAnsi="Times"/>
        </w:rPr>
        <w:t xml:space="preserve">ground surface uplift at kb-502 co </w:t>
      </w:r>
      <w:proofErr w:type="gramStart"/>
      <w:r w:rsidRPr="00D1063C">
        <w:rPr>
          <w:rFonts w:ascii="Times" w:hAnsi="Times"/>
        </w:rPr>
        <w:t>2 injection</w:t>
      </w:r>
      <w:proofErr w:type="gramEnd"/>
      <w:r w:rsidRPr="00D1063C">
        <w:rPr>
          <w:rFonts w:ascii="Times" w:hAnsi="Times"/>
        </w:rPr>
        <w:t xml:space="preserve"> well, in </w:t>
      </w:r>
      <w:proofErr w:type="spellStart"/>
      <w:r w:rsidRPr="00D1063C">
        <w:rPr>
          <w:rFonts w:ascii="Times" w:hAnsi="Times"/>
        </w:rPr>
        <w:t>salah</w:t>
      </w:r>
      <w:proofErr w:type="spellEnd"/>
      <w:r w:rsidRPr="00D1063C">
        <w:rPr>
          <w:rFonts w:ascii="Times" w:hAnsi="Times"/>
        </w:rPr>
        <w:t xml:space="preserve">, </w:t>
      </w:r>
      <w:proofErr w:type="spellStart"/>
      <w:r w:rsidRPr="00D1063C">
        <w:rPr>
          <w:rFonts w:ascii="Times" w:hAnsi="Times"/>
        </w:rPr>
        <w:t>algeria</w:t>
      </w:r>
      <w:proofErr w:type="spellEnd"/>
      <w:r w:rsidRPr="00D1063C">
        <w:rPr>
          <w:rFonts w:ascii="Times" w:hAnsi="Times"/>
        </w:rPr>
        <w:t xml:space="preserve">. </w:t>
      </w:r>
      <w:proofErr w:type="gramStart"/>
      <w:r w:rsidRPr="00D1063C">
        <w:rPr>
          <w:rFonts w:ascii="Times" w:hAnsi="Times"/>
        </w:rPr>
        <w:t>International</w:t>
      </w:r>
      <w:r>
        <w:rPr>
          <w:rFonts w:ascii="Times" w:hAnsi="Times"/>
        </w:rPr>
        <w:t xml:space="preserve"> </w:t>
      </w:r>
      <w:r w:rsidRPr="00D1063C">
        <w:rPr>
          <w:rFonts w:ascii="Times" w:hAnsi="Times"/>
        </w:rPr>
        <w:t>Journal of Greenhouse Gas Control, 12:155–167.</w:t>
      </w:r>
      <w:proofErr w:type="gramEnd"/>
    </w:p>
    <w:p w14:paraId="27DA0971" w14:textId="77777777" w:rsidR="00D1063C" w:rsidRPr="00D1063C" w:rsidRDefault="00D1063C" w:rsidP="00D1063C">
      <w:pPr>
        <w:widowControl w:val="0"/>
        <w:autoSpaceDE w:val="0"/>
        <w:autoSpaceDN w:val="0"/>
        <w:adjustRightInd w:val="0"/>
        <w:spacing w:line="480" w:lineRule="auto"/>
        <w:rPr>
          <w:rFonts w:ascii="Times" w:hAnsi="Times"/>
        </w:rPr>
      </w:pPr>
    </w:p>
    <w:p w14:paraId="0954A10B" w14:textId="72A8FE60"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Rooth</w:t>
      </w:r>
      <w:proofErr w:type="spellEnd"/>
      <w:r w:rsidRPr="00D1063C">
        <w:rPr>
          <w:rFonts w:ascii="Times" w:hAnsi="Times"/>
        </w:rPr>
        <w:t xml:space="preserve">, C. (1982). </w:t>
      </w:r>
      <w:proofErr w:type="gramStart"/>
      <w:r w:rsidRPr="00D1063C">
        <w:rPr>
          <w:rFonts w:ascii="Times" w:hAnsi="Times"/>
        </w:rPr>
        <w:t>Hydrology and ocean circulation.</w:t>
      </w:r>
      <w:proofErr w:type="gramEnd"/>
      <w:r w:rsidRPr="00D1063C">
        <w:rPr>
          <w:rFonts w:ascii="Times" w:hAnsi="Times"/>
        </w:rPr>
        <w:t xml:space="preserve"> Progress in Oceanography, 11(2)</w:t>
      </w:r>
      <w:proofErr w:type="gramStart"/>
      <w:r w:rsidRPr="00D1063C">
        <w:rPr>
          <w:rFonts w:ascii="Times" w:hAnsi="Times"/>
        </w:rPr>
        <w:t>:131</w:t>
      </w:r>
      <w:proofErr w:type="gramEnd"/>
      <w:r w:rsidRPr="00D1063C">
        <w:rPr>
          <w:rFonts w:ascii="Times" w:hAnsi="Times"/>
        </w:rPr>
        <w:t>–149.</w:t>
      </w:r>
    </w:p>
    <w:p w14:paraId="5833B045" w14:textId="77777777" w:rsidR="00D1063C" w:rsidRPr="00D1063C" w:rsidRDefault="00D1063C" w:rsidP="00D1063C">
      <w:pPr>
        <w:widowControl w:val="0"/>
        <w:autoSpaceDE w:val="0"/>
        <w:autoSpaceDN w:val="0"/>
        <w:adjustRightInd w:val="0"/>
        <w:spacing w:line="480" w:lineRule="auto"/>
        <w:rPr>
          <w:rFonts w:ascii="Times" w:hAnsi="Times"/>
        </w:rPr>
      </w:pPr>
    </w:p>
    <w:p w14:paraId="3F100381" w14:textId="79D11D01"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Seale, A., </w:t>
      </w:r>
      <w:proofErr w:type="spellStart"/>
      <w:r w:rsidRPr="00D1063C">
        <w:rPr>
          <w:rFonts w:ascii="Times" w:hAnsi="Times"/>
        </w:rPr>
        <w:t>Christoffersen</w:t>
      </w:r>
      <w:proofErr w:type="spellEnd"/>
      <w:r w:rsidRPr="00D1063C">
        <w:rPr>
          <w:rFonts w:ascii="Times" w:hAnsi="Times"/>
        </w:rPr>
        <w:t xml:space="preserve">, P., </w:t>
      </w:r>
      <w:proofErr w:type="spellStart"/>
      <w:r w:rsidRPr="00D1063C">
        <w:rPr>
          <w:rFonts w:ascii="Times" w:hAnsi="Times"/>
        </w:rPr>
        <w:t>Mugford</w:t>
      </w:r>
      <w:proofErr w:type="spellEnd"/>
      <w:r w:rsidRPr="00D1063C">
        <w:rPr>
          <w:rFonts w:ascii="Times" w:hAnsi="Times"/>
        </w:rPr>
        <w:t>, R. I., and O’Leary, M. (2011). Ocean forcing of</w:t>
      </w:r>
      <w:r>
        <w:rPr>
          <w:rFonts w:ascii="Times" w:hAnsi="Times"/>
        </w:rPr>
        <w:t xml:space="preserve"> </w:t>
      </w:r>
      <w:r w:rsidRPr="00D1063C">
        <w:rPr>
          <w:rFonts w:ascii="Times" w:hAnsi="Times"/>
        </w:rPr>
        <w:t xml:space="preserve">the </w:t>
      </w:r>
      <w:proofErr w:type="spellStart"/>
      <w:proofErr w:type="gramStart"/>
      <w:r w:rsidRPr="00D1063C">
        <w:rPr>
          <w:rFonts w:ascii="Times" w:hAnsi="Times"/>
        </w:rPr>
        <w:t>greenland</w:t>
      </w:r>
      <w:proofErr w:type="spellEnd"/>
      <w:proofErr w:type="gramEnd"/>
      <w:r w:rsidRPr="00D1063C">
        <w:rPr>
          <w:rFonts w:ascii="Times" w:hAnsi="Times"/>
        </w:rPr>
        <w:t xml:space="preserve"> ice sheet: Calving fronts and patterns of retreat identified by automatic</w:t>
      </w:r>
      <w:r>
        <w:rPr>
          <w:rFonts w:ascii="Times" w:hAnsi="Times"/>
        </w:rPr>
        <w:t xml:space="preserve"> </w:t>
      </w:r>
      <w:r w:rsidRPr="00D1063C">
        <w:rPr>
          <w:rFonts w:ascii="Times" w:hAnsi="Times"/>
        </w:rPr>
        <w:t>satellite monitoring of eastern outlet glaciers. Journal of Geophysical Research: Earth</w:t>
      </w:r>
      <w:r>
        <w:rPr>
          <w:rFonts w:ascii="Times" w:hAnsi="Times"/>
        </w:rPr>
        <w:t xml:space="preserve"> </w:t>
      </w:r>
      <w:r w:rsidRPr="00D1063C">
        <w:rPr>
          <w:rFonts w:ascii="Times" w:hAnsi="Times"/>
        </w:rPr>
        <w:t>Surface (2003–2012), 116(F3).</w:t>
      </w:r>
    </w:p>
    <w:p w14:paraId="6652B0B0" w14:textId="77777777" w:rsidR="00D1063C" w:rsidRPr="00D1063C" w:rsidRDefault="00D1063C" w:rsidP="00D1063C">
      <w:pPr>
        <w:widowControl w:val="0"/>
        <w:autoSpaceDE w:val="0"/>
        <w:autoSpaceDN w:val="0"/>
        <w:adjustRightInd w:val="0"/>
        <w:spacing w:line="480" w:lineRule="auto"/>
        <w:rPr>
          <w:rFonts w:ascii="Times" w:hAnsi="Times"/>
        </w:rPr>
      </w:pPr>
    </w:p>
    <w:p w14:paraId="510849F5" w14:textId="00B366D4"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Stommel</w:t>
      </w:r>
      <w:proofErr w:type="spellEnd"/>
      <w:r w:rsidRPr="00D1063C">
        <w:rPr>
          <w:rFonts w:ascii="Times" w:hAnsi="Times"/>
        </w:rPr>
        <w:t xml:space="preserve">, H. (1961). </w:t>
      </w:r>
      <w:proofErr w:type="gramStart"/>
      <w:r w:rsidRPr="00D1063C">
        <w:rPr>
          <w:rFonts w:ascii="Times" w:hAnsi="Times"/>
        </w:rPr>
        <w:t>Thermohaline convection with two stable regimes of flow.</w:t>
      </w:r>
      <w:proofErr w:type="gramEnd"/>
      <w:r w:rsidRPr="00D1063C">
        <w:rPr>
          <w:rFonts w:ascii="Times" w:hAnsi="Times"/>
        </w:rPr>
        <w:t xml:space="preserve"> </w:t>
      </w:r>
      <w:proofErr w:type="spellStart"/>
      <w:r w:rsidRPr="00D1063C">
        <w:rPr>
          <w:rFonts w:ascii="Times" w:hAnsi="Times"/>
        </w:rPr>
        <w:t>Tellus</w:t>
      </w:r>
      <w:proofErr w:type="spellEnd"/>
      <w:r w:rsidRPr="00D1063C">
        <w:rPr>
          <w:rFonts w:ascii="Times" w:hAnsi="Times"/>
        </w:rPr>
        <w:t>,</w:t>
      </w:r>
      <w:r>
        <w:rPr>
          <w:rFonts w:ascii="Times" w:hAnsi="Times"/>
        </w:rPr>
        <w:t xml:space="preserve"> </w:t>
      </w:r>
      <w:r w:rsidRPr="00D1063C">
        <w:rPr>
          <w:rFonts w:ascii="Times" w:hAnsi="Times"/>
        </w:rPr>
        <w:t>13(2)</w:t>
      </w:r>
      <w:proofErr w:type="gramStart"/>
      <w:r w:rsidRPr="00D1063C">
        <w:rPr>
          <w:rFonts w:ascii="Times" w:hAnsi="Times"/>
        </w:rPr>
        <w:t>:224</w:t>
      </w:r>
      <w:proofErr w:type="gramEnd"/>
      <w:r w:rsidRPr="00D1063C">
        <w:rPr>
          <w:rFonts w:ascii="Times" w:hAnsi="Times"/>
        </w:rPr>
        <w:t>–230.</w:t>
      </w:r>
    </w:p>
    <w:p w14:paraId="7D7C7840" w14:textId="77777777" w:rsidR="00D1063C" w:rsidRPr="00D1063C" w:rsidRDefault="00D1063C" w:rsidP="00D1063C">
      <w:pPr>
        <w:widowControl w:val="0"/>
        <w:autoSpaceDE w:val="0"/>
        <w:autoSpaceDN w:val="0"/>
        <w:adjustRightInd w:val="0"/>
        <w:spacing w:line="480" w:lineRule="auto"/>
        <w:rPr>
          <w:rFonts w:ascii="Times" w:hAnsi="Times"/>
        </w:rPr>
      </w:pPr>
    </w:p>
    <w:p w14:paraId="460A13E5"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Stouffer, R. J., Yin, J., Gregory, J., Dixon, K., Spelman, M., </w:t>
      </w:r>
      <w:proofErr w:type="spellStart"/>
      <w:r w:rsidRPr="00D1063C">
        <w:rPr>
          <w:rFonts w:ascii="Times" w:hAnsi="Times"/>
        </w:rPr>
        <w:t>Hurlin</w:t>
      </w:r>
      <w:proofErr w:type="spellEnd"/>
      <w:r w:rsidRPr="00D1063C">
        <w:rPr>
          <w:rFonts w:ascii="Times" w:hAnsi="Times"/>
        </w:rPr>
        <w:t>, W., Weaver, A.,</w:t>
      </w:r>
    </w:p>
    <w:p w14:paraId="02272412" w14:textId="0BAA1482"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Eby</w:t>
      </w:r>
      <w:proofErr w:type="spellEnd"/>
      <w:r w:rsidRPr="00D1063C">
        <w:rPr>
          <w:rFonts w:ascii="Times" w:hAnsi="Times"/>
        </w:rPr>
        <w:t xml:space="preserve">, M., </w:t>
      </w:r>
      <w:proofErr w:type="spellStart"/>
      <w:r w:rsidRPr="00D1063C">
        <w:rPr>
          <w:rFonts w:ascii="Times" w:hAnsi="Times"/>
        </w:rPr>
        <w:t>Flato</w:t>
      </w:r>
      <w:proofErr w:type="spellEnd"/>
      <w:r w:rsidRPr="00D1063C">
        <w:rPr>
          <w:rFonts w:ascii="Times" w:hAnsi="Times"/>
        </w:rPr>
        <w:t xml:space="preserve">, G., </w:t>
      </w:r>
      <w:proofErr w:type="spellStart"/>
      <w:r w:rsidRPr="00D1063C">
        <w:rPr>
          <w:rFonts w:ascii="Times" w:hAnsi="Times"/>
        </w:rPr>
        <w:t>Hasumi</w:t>
      </w:r>
      <w:proofErr w:type="spellEnd"/>
      <w:r w:rsidRPr="00D1063C">
        <w:rPr>
          <w:rFonts w:ascii="Times" w:hAnsi="Times"/>
        </w:rPr>
        <w:t>, H., et al. (2006).</w:t>
      </w:r>
      <w:proofErr w:type="gramEnd"/>
      <w:r w:rsidRPr="00D1063C">
        <w:rPr>
          <w:rFonts w:ascii="Times" w:hAnsi="Times"/>
        </w:rPr>
        <w:t xml:space="preserve"> Investigating the causes of the response</w:t>
      </w:r>
    </w:p>
    <w:p w14:paraId="4F4A2614"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of</w:t>
      </w:r>
      <w:proofErr w:type="gramEnd"/>
      <w:r w:rsidRPr="00D1063C">
        <w:rPr>
          <w:rFonts w:ascii="Times" w:hAnsi="Times"/>
        </w:rPr>
        <w:t xml:space="preserve"> the thermohaline circulation to past and future climate changes. Journal of Climate,</w:t>
      </w:r>
    </w:p>
    <w:p w14:paraId="6AA399D7" w14:textId="77777777"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19(8)</w:t>
      </w:r>
      <w:proofErr w:type="gramStart"/>
      <w:r w:rsidRPr="00D1063C">
        <w:rPr>
          <w:rFonts w:ascii="Times" w:hAnsi="Times"/>
        </w:rPr>
        <w:t>:1365</w:t>
      </w:r>
      <w:proofErr w:type="gramEnd"/>
      <w:r w:rsidRPr="00D1063C">
        <w:rPr>
          <w:rFonts w:ascii="Times" w:hAnsi="Times"/>
        </w:rPr>
        <w:t>–1387.</w:t>
      </w:r>
    </w:p>
    <w:p w14:paraId="2B1E3A05" w14:textId="77777777" w:rsidR="00D1063C" w:rsidRPr="00D1063C" w:rsidRDefault="00D1063C" w:rsidP="00D1063C">
      <w:pPr>
        <w:widowControl w:val="0"/>
        <w:autoSpaceDE w:val="0"/>
        <w:autoSpaceDN w:val="0"/>
        <w:adjustRightInd w:val="0"/>
        <w:spacing w:line="480" w:lineRule="auto"/>
        <w:rPr>
          <w:rFonts w:ascii="Times" w:hAnsi="Times"/>
        </w:rPr>
      </w:pPr>
    </w:p>
    <w:p w14:paraId="7D6A233C" w14:textId="240F96A8"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Straneo</w:t>
      </w:r>
      <w:proofErr w:type="spellEnd"/>
      <w:r w:rsidRPr="00D1063C">
        <w:rPr>
          <w:rFonts w:ascii="Times" w:hAnsi="Times"/>
        </w:rPr>
        <w:t xml:space="preserve">, F., Hamilton, G. S., Sutherland, D. A., Stearns, L. A., Davidson, F., </w:t>
      </w:r>
      <w:proofErr w:type="spellStart"/>
      <w:r w:rsidRPr="00D1063C">
        <w:rPr>
          <w:rFonts w:ascii="Times" w:hAnsi="Times"/>
        </w:rPr>
        <w:t>Hammill</w:t>
      </w:r>
      <w:proofErr w:type="spellEnd"/>
      <w:r w:rsidRPr="00D1063C">
        <w:rPr>
          <w:rFonts w:ascii="Times" w:hAnsi="Times"/>
        </w:rPr>
        <w:t>,</w:t>
      </w:r>
      <w:r>
        <w:rPr>
          <w:rFonts w:ascii="Times" w:hAnsi="Times"/>
        </w:rPr>
        <w:t xml:space="preserve"> </w:t>
      </w:r>
      <w:r w:rsidRPr="00D1063C">
        <w:rPr>
          <w:rFonts w:ascii="Times" w:hAnsi="Times"/>
        </w:rPr>
        <w:t xml:space="preserve">M. O., </w:t>
      </w:r>
      <w:proofErr w:type="spellStart"/>
      <w:r w:rsidRPr="00D1063C">
        <w:rPr>
          <w:rFonts w:ascii="Times" w:hAnsi="Times"/>
        </w:rPr>
        <w:t>Stenson</w:t>
      </w:r>
      <w:proofErr w:type="spellEnd"/>
      <w:r w:rsidRPr="00D1063C">
        <w:rPr>
          <w:rFonts w:ascii="Times" w:hAnsi="Times"/>
        </w:rPr>
        <w:t xml:space="preserve">, G. B., and </w:t>
      </w:r>
      <w:proofErr w:type="spellStart"/>
      <w:r w:rsidRPr="00D1063C">
        <w:rPr>
          <w:rFonts w:ascii="Times" w:hAnsi="Times"/>
        </w:rPr>
        <w:t>Rosing-Asvid</w:t>
      </w:r>
      <w:proofErr w:type="spellEnd"/>
      <w:r w:rsidRPr="00D1063C">
        <w:rPr>
          <w:rFonts w:ascii="Times" w:hAnsi="Times"/>
        </w:rPr>
        <w:t>, A. (2010).</w:t>
      </w:r>
      <w:proofErr w:type="gramEnd"/>
      <w:r w:rsidRPr="00D1063C">
        <w:rPr>
          <w:rFonts w:ascii="Times" w:hAnsi="Times"/>
        </w:rPr>
        <w:t xml:space="preserve"> Rapid circulation of warm subtropical</w:t>
      </w:r>
      <w:r>
        <w:rPr>
          <w:rFonts w:ascii="Times" w:hAnsi="Times"/>
        </w:rPr>
        <w:t xml:space="preserve"> </w:t>
      </w:r>
      <w:r w:rsidRPr="00D1063C">
        <w:rPr>
          <w:rFonts w:ascii="Times" w:hAnsi="Times"/>
        </w:rPr>
        <w:t xml:space="preserve">waters in a major glacial fjord in east </w:t>
      </w:r>
      <w:proofErr w:type="spellStart"/>
      <w:proofErr w:type="gramStart"/>
      <w:r w:rsidRPr="00D1063C">
        <w:rPr>
          <w:rFonts w:ascii="Times" w:hAnsi="Times"/>
        </w:rPr>
        <w:t>greenland</w:t>
      </w:r>
      <w:proofErr w:type="spellEnd"/>
      <w:proofErr w:type="gramEnd"/>
      <w:r w:rsidRPr="00D1063C">
        <w:rPr>
          <w:rFonts w:ascii="Times" w:hAnsi="Times"/>
        </w:rPr>
        <w:t>. Nature Geoscience, 3(3)</w:t>
      </w:r>
      <w:proofErr w:type="gramStart"/>
      <w:r w:rsidRPr="00D1063C">
        <w:rPr>
          <w:rFonts w:ascii="Times" w:hAnsi="Times"/>
        </w:rPr>
        <w:t>:182</w:t>
      </w:r>
      <w:proofErr w:type="gramEnd"/>
      <w:r w:rsidRPr="00D1063C">
        <w:rPr>
          <w:rFonts w:ascii="Times" w:hAnsi="Times"/>
        </w:rPr>
        <w:t>–186.</w:t>
      </w:r>
    </w:p>
    <w:p w14:paraId="05137C2F" w14:textId="77777777" w:rsidR="00D1063C" w:rsidRDefault="00D1063C" w:rsidP="00D1063C">
      <w:pPr>
        <w:widowControl w:val="0"/>
        <w:autoSpaceDE w:val="0"/>
        <w:autoSpaceDN w:val="0"/>
        <w:adjustRightInd w:val="0"/>
        <w:spacing w:line="480" w:lineRule="auto"/>
        <w:rPr>
          <w:rFonts w:ascii="Times" w:hAnsi="Times"/>
        </w:rPr>
      </w:pPr>
    </w:p>
    <w:p w14:paraId="263B3AB6" w14:textId="40B987A6"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Straneo</w:t>
      </w:r>
      <w:proofErr w:type="spellEnd"/>
      <w:r w:rsidRPr="00D1063C">
        <w:rPr>
          <w:rFonts w:ascii="Times" w:hAnsi="Times"/>
        </w:rPr>
        <w:t xml:space="preserve">, F. and </w:t>
      </w:r>
      <w:proofErr w:type="spellStart"/>
      <w:r w:rsidRPr="00D1063C">
        <w:rPr>
          <w:rFonts w:ascii="Times" w:hAnsi="Times"/>
        </w:rPr>
        <w:t>Heimbach</w:t>
      </w:r>
      <w:proofErr w:type="spellEnd"/>
      <w:r w:rsidRPr="00D1063C">
        <w:rPr>
          <w:rFonts w:ascii="Times" w:hAnsi="Times"/>
        </w:rPr>
        <w:t xml:space="preserve">, P. (2013). North </w:t>
      </w:r>
      <w:proofErr w:type="spellStart"/>
      <w:proofErr w:type="gramStart"/>
      <w:r w:rsidRPr="00D1063C">
        <w:rPr>
          <w:rFonts w:ascii="Times" w:hAnsi="Times"/>
        </w:rPr>
        <w:t>atlantic</w:t>
      </w:r>
      <w:proofErr w:type="spellEnd"/>
      <w:proofErr w:type="gramEnd"/>
      <w:r w:rsidRPr="00D1063C">
        <w:rPr>
          <w:rFonts w:ascii="Times" w:hAnsi="Times"/>
        </w:rPr>
        <w:t xml:space="preserve"> warming and the retreat of </w:t>
      </w:r>
      <w:proofErr w:type="spellStart"/>
      <w:r w:rsidRPr="00D1063C">
        <w:rPr>
          <w:rFonts w:ascii="Times" w:hAnsi="Times"/>
        </w:rPr>
        <w:t>greenland’s</w:t>
      </w:r>
      <w:proofErr w:type="spellEnd"/>
      <w:r>
        <w:rPr>
          <w:rFonts w:ascii="Times" w:hAnsi="Times"/>
        </w:rPr>
        <w:t xml:space="preserve"> </w:t>
      </w:r>
      <w:r w:rsidRPr="00D1063C">
        <w:rPr>
          <w:rFonts w:ascii="Times" w:hAnsi="Times"/>
        </w:rPr>
        <w:t>outlet glaciers. Nature, 504(7478)</w:t>
      </w:r>
      <w:proofErr w:type="gramStart"/>
      <w:r w:rsidRPr="00D1063C">
        <w:rPr>
          <w:rFonts w:ascii="Times" w:hAnsi="Times"/>
        </w:rPr>
        <w:t>:36</w:t>
      </w:r>
      <w:proofErr w:type="gramEnd"/>
      <w:r w:rsidRPr="00D1063C">
        <w:rPr>
          <w:rFonts w:ascii="Times" w:hAnsi="Times"/>
        </w:rPr>
        <w:t>–43.</w:t>
      </w:r>
    </w:p>
    <w:p w14:paraId="0DFCCC7D" w14:textId="7D24201A"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Straneo</w:t>
      </w:r>
      <w:proofErr w:type="spellEnd"/>
      <w:r w:rsidRPr="00D1063C">
        <w:rPr>
          <w:rFonts w:ascii="Times" w:hAnsi="Times"/>
        </w:rPr>
        <w:t xml:space="preserve">, F., Sutherland, D. A., Holland, D., </w:t>
      </w:r>
      <w:proofErr w:type="spellStart"/>
      <w:r w:rsidRPr="00D1063C">
        <w:rPr>
          <w:rFonts w:ascii="Times" w:hAnsi="Times"/>
        </w:rPr>
        <w:t>Gladish</w:t>
      </w:r>
      <w:proofErr w:type="spellEnd"/>
      <w:r w:rsidRPr="00D1063C">
        <w:rPr>
          <w:rFonts w:ascii="Times" w:hAnsi="Times"/>
        </w:rPr>
        <w:t>, C., Hamilton, G. S., Johnson, H. L.,</w:t>
      </w:r>
      <w:r>
        <w:rPr>
          <w:rFonts w:ascii="Times" w:hAnsi="Times"/>
        </w:rPr>
        <w:t xml:space="preserve"> </w:t>
      </w:r>
      <w:proofErr w:type="spellStart"/>
      <w:r w:rsidRPr="00D1063C">
        <w:rPr>
          <w:rFonts w:ascii="Times" w:hAnsi="Times"/>
        </w:rPr>
        <w:t>Rignot</w:t>
      </w:r>
      <w:proofErr w:type="spellEnd"/>
      <w:r w:rsidRPr="00D1063C">
        <w:rPr>
          <w:rFonts w:ascii="Times" w:hAnsi="Times"/>
        </w:rPr>
        <w:t xml:space="preserve">, E., </w:t>
      </w:r>
      <w:proofErr w:type="spellStart"/>
      <w:r w:rsidRPr="00D1063C">
        <w:rPr>
          <w:rFonts w:ascii="Times" w:hAnsi="Times"/>
        </w:rPr>
        <w:t>Xu</w:t>
      </w:r>
      <w:proofErr w:type="spellEnd"/>
      <w:r w:rsidRPr="00D1063C">
        <w:rPr>
          <w:rFonts w:ascii="Times" w:hAnsi="Times"/>
        </w:rPr>
        <w:t xml:space="preserve">, Y., and </w:t>
      </w:r>
      <w:proofErr w:type="spellStart"/>
      <w:r w:rsidRPr="00D1063C">
        <w:rPr>
          <w:rFonts w:ascii="Times" w:hAnsi="Times"/>
        </w:rPr>
        <w:t>Koppes</w:t>
      </w:r>
      <w:proofErr w:type="spellEnd"/>
      <w:r w:rsidRPr="00D1063C">
        <w:rPr>
          <w:rFonts w:ascii="Times" w:hAnsi="Times"/>
        </w:rPr>
        <w:t>, M. (2012). Characteristics of ocean waters reaching</w:t>
      </w:r>
      <w:r>
        <w:rPr>
          <w:rFonts w:ascii="Times" w:hAnsi="Times"/>
        </w:rPr>
        <w:t xml:space="preserve"> </w:t>
      </w:r>
      <w:proofErr w:type="spellStart"/>
      <w:proofErr w:type="gramStart"/>
      <w:r w:rsidRPr="00D1063C">
        <w:rPr>
          <w:rFonts w:ascii="Times" w:hAnsi="Times"/>
        </w:rPr>
        <w:t>greenland</w:t>
      </w:r>
      <w:proofErr w:type="gramEnd"/>
      <w:r w:rsidRPr="00D1063C">
        <w:rPr>
          <w:rFonts w:ascii="Times" w:hAnsi="Times"/>
        </w:rPr>
        <w:t>’s</w:t>
      </w:r>
      <w:proofErr w:type="spellEnd"/>
      <w:r w:rsidRPr="00D1063C">
        <w:rPr>
          <w:rFonts w:ascii="Times" w:hAnsi="Times"/>
        </w:rPr>
        <w:t xml:space="preserve"> glaciers. Annals of Glaciology, 53(60)</w:t>
      </w:r>
      <w:proofErr w:type="gramStart"/>
      <w:r w:rsidRPr="00D1063C">
        <w:rPr>
          <w:rFonts w:ascii="Times" w:hAnsi="Times"/>
        </w:rPr>
        <w:t>:202</w:t>
      </w:r>
      <w:proofErr w:type="gramEnd"/>
      <w:r w:rsidRPr="00D1063C">
        <w:rPr>
          <w:rFonts w:ascii="Times" w:hAnsi="Times"/>
        </w:rPr>
        <w:t>–210.</w:t>
      </w:r>
    </w:p>
    <w:p w14:paraId="6DF0899E" w14:textId="77777777" w:rsidR="00D1063C" w:rsidRPr="00D1063C" w:rsidRDefault="00D1063C" w:rsidP="00D1063C">
      <w:pPr>
        <w:widowControl w:val="0"/>
        <w:autoSpaceDE w:val="0"/>
        <w:autoSpaceDN w:val="0"/>
        <w:adjustRightInd w:val="0"/>
        <w:spacing w:line="480" w:lineRule="auto"/>
        <w:rPr>
          <w:rFonts w:ascii="Times" w:hAnsi="Times"/>
        </w:rPr>
      </w:pPr>
    </w:p>
    <w:p w14:paraId="363D93BA"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Streit</w:t>
      </w:r>
      <w:proofErr w:type="spellEnd"/>
      <w:r w:rsidRPr="00D1063C">
        <w:rPr>
          <w:rFonts w:ascii="Times" w:hAnsi="Times"/>
        </w:rPr>
        <w:t xml:space="preserve">, J. E. and </w:t>
      </w:r>
      <w:proofErr w:type="spellStart"/>
      <w:r w:rsidRPr="00D1063C">
        <w:rPr>
          <w:rFonts w:ascii="Times" w:hAnsi="Times"/>
        </w:rPr>
        <w:t>Hillis</w:t>
      </w:r>
      <w:proofErr w:type="spellEnd"/>
      <w:r w:rsidRPr="00D1063C">
        <w:rPr>
          <w:rFonts w:ascii="Times" w:hAnsi="Times"/>
        </w:rPr>
        <w:t>, R. R. (2004). Estimating fault stability and sustainable fluid</w:t>
      </w:r>
    </w:p>
    <w:p w14:paraId="735928E0"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pressures</w:t>
      </w:r>
      <w:proofErr w:type="gramEnd"/>
      <w:r w:rsidRPr="00D1063C">
        <w:rPr>
          <w:rFonts w:ascii="Times" w:hAnsi="Times"/>
        </w:rPr>
        <w:t xml:space="preserve"> for underground storage of co 2 in porous rock. Energy, 29(9)</w:t>
      </w:r>
      <w:proofErr w:type="gramStart"/>
      <w:r w:rsidRPr="00D1063C">
        <w:rPr>
          <w:rFonts w:ascii="Times" w:hAnsi="Times"/>
        </w:rPr>
        <w:t>:1445</w:t>
      </w:r>
      <w:proofErr w:type="gramEnd"/>
      <w:r w:rsidRPr="00D1063C">
        <w:rPr>
          <w:rFonts w:ascii="Times" w:hAnsi="Times"/>
        </w:rPr>
        <w:t>–1456.</w:t>
      </w:r>
    </w:p>
    <w:p w14:paraId="3FDC5C1F" w14:textId="77777777" w:rsidR="00D1063C" w:rsidRDefault="00D1063C" w:rsidP="00D1063C">
      <w:pPr>
        <w:widowControl w:val="0"/>
        <w:autoSpaceDE w:val="0"/>
        <w:autoSpaceDN w:val="0"/>
        <w:adjustRightInd w:val="0"/>
        <w:spacing w:line="480" w:lineRule="auto"/>
        <w:rPr>
          <w:rFonts w:ascii="Times" w:hAnsi="Times"/>
        </w:rPr>
      </w:pPr>
    </w:p>
    <w:p w14:paraId="1C28420A" w14:textId="02EB02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 xml:space="preserve">Thomas, R., Frederick, E., </w:t>
      </w:r>
      <w:proofErr w:type="spellStart"/>
      <w:r w:rsidRPr="00D1063C">
        <w:rPr>
          <w:rFonts w:ascii="Times" w:hAnsi="Times"/>
        </w:rPr>
        <w:t>Krabill</w:t>
      </w:r>
      <w:proofErr w:type="spellEnd"/>
      <w:r w:rsidRPr="00D1063C">
        <w:rPr>
          <w:rFonts w:ascii="Times" w:hAnsi="Times"/>
        </w:rPr>
        <w:t xml:space="preserve">, W., </w:t>
      </w:r>
      <w:proofErr w:type="spellStart"/>
      <w:r w:rsidRPr="00D1063C">
        <w:rPr>
          <w:rFonts w:ascii="Times" w:hAnsi="Times"/>
        </w:rPr>
        <w:t>Manizade</w:t>
      </w:r>
      <w:proofErr w:type="spellEnd"/>
      <w:r w:rsidRPr="00D1063C">
        <w:rPr>
          <w:rFonts w:ascii="Times" w:hAnsi="Times"/>
        </w:rPr>
        <w:t>, S., and Martin, C. (2006).</w:t>
      </w:r>
      <w:proofErr w:type="gramEnd"/>
      <w:r w:rsidRPr="00D1063C">
        <w:rPr>
          <w:rFonts w:ascii="Times" w:hAnsi="Times"/>
        </w:rPr>
        <w:t xml:space="preserve"> Progressive</w:t>
      </w:r>
      <w:r>
        <w:rPr>
          <w:rFonts w:ascii="Times" w:hAnsi="Times"/>
        </w:rPr>
        <w:t xml:space="preserve"> </w:t>
      </w:r>
      <w:r w:rsidRPr="00D1063C">
        <w:rPr>
          <w:rFonts w:ascii="Times" w:hAnsi="Times"/>
        </w:rPr>
        <w:t xml:space="preserve">increase in ice loss from </w:t>
      </w:r>
      <w:proofErr w:type="spellStart"/>
      <w:proofErr w:type="gramStart"/>
      <w:r w:rsidRPr="00D1063C">
        <w:rPr>
          <w:rFonts w:ascii="Times" w:hAnsi="Times"/>
        </w:rPr>
        <w:t>greenland</w:t>
      </w:r>
      <w:proofErr w:type="spellEnd"/>
      <w:proofErr w:type="gramEnd"/>
      <w:r w:rsidRPr="00D1063C">
        <w:rPr>
          <w:rFonts w:ascii="Times" w:hAnsi="Times"/>
        </w:rPr>
        <w:t xml:space="preserve">. </w:t>
      </w:r>
      <w:proofErr w:type="gramStart"/>
      <w:r w:rsidRPr="00D1063C">
        <w:rPr>
          <w:rFonts w:ascii="Times" w:hAnsi="Times"/>
        </w:rPr>
        <w:t>Geophysical Research Letters, 33(10).</w:t>
      </w:r>
      <w:proofErr w:type="gramEnd"/>
    </w:p>
    <w:p w14:paraId="0CCA35AC" w14:textId="77777777" w:rsidR="00D1063C" w:rsidRDefault="00D1063C" w:rsidP="00D1063C">
      <w:pPr>
        <w:widowControl w:val="0"/>
        <w:autoSpaceDE w:val="0"/>
        <w:autoSpaceDN w:val="0"/>
        <w:adjustRightInd w:val="0"/>
        <w:spacing w:line="480" w:lineRule="auto"/>
        <w:rPr>
          <w:rFonts w:ascii="Times" w:hAnsi="Times"/>
        </w:rPr>
      </w:pPr>
    </w:p>
    <w:p w14:paraId="4111D43D" w14:textId="3BBA9778"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Tomás</w:t>
      </w:r>
      <w:proofErr w:type="spellEnd"/>
      <w:r w:rsidRPr="00D1063C">
        <w:rPr>
          <w:rFonts w:ascii="Times" w:hAnsi="Times"/>
        </w:rPr>
        <w:t xml:space="preserve">, R., </w:t>
      </w:r>
      <w:proofErr w:type="spellStart"/>
      <w:r w:rsidRPr="00D1063C">
        <w:rPr>
          <w:rFonts w:ascii="Times" w:hAnsi="Times"/>
        </w:rPr>
        <w:t>Márquez</w:t>
      </w:r>
      <w:proofErr w:type="spellEnd"/>
      <w:r w:rsidRPr="00D1063C">
        <w:rPr>
          <w:rFonts w:ascii="Times" w:hAnsi="Times"/>
        </w:rPr>
        <w:t xml:space="preserve">, Y., Lopez-Sanchez, J. M., Delgado, J., Blanco, P., </w:t>
      </w:r>
      <w:proofErr w:type="spellStart"/>
      <w:r w:rsidRPr="00D1063C">
        <w:rPr>
          <w:rFonts w:ascii="Times" w:hAnsi="Times"/>
        </w:rPr>
        <w:t>Mallorquí</w:t>
      </w:r>
      <w:proofErr w:type="spellEnd"/>
      <w:r w:rsidRPr="00D1063C">
        <w:rPr>
          <w:rFonts w:ascii="Times" w:hAnsi="Times"/>
        </w:rPr>
        <w:t>, J. J.,</w:t>
      </w:r>
      <w:r>
        <w:rPr>
          <w:rFonts w:ascii="Times" w:hAnsi="Times"/>
        </w:rPr>
        <w:t xml:space="preserve"> </w:t>
      </w:r>
      <w:proofErr w:type="spellStart"/>
      <w:r w:rsidRPr="00D1063C">
        <w:rPr>
          <w:rFonts w:ascii="Times" w:hAnsi="Times"/>
        </w:rPr>
        <w:t>Martínez</w:t>
      </w:r>
      <w:proofErr w:type="spellEnd"/>
      <w:r w:rsidRPr="00D1063C">
        <w:rPr>
          <w:rFonts w:ascii="Times" w:hAnsi="Times"/>
        </w:rPr>
        <w:t xml:space="preserve">, M., Herrera, G., and </w:t>
      </w:r>
      <w:proofErr w:type="spellStart"/>
      <w:r w:rsidRPr="00D1063C">
        <w:rPr>
          <w:rFonts w:ascii="Times" w:hAnsi="Times"/>
        </w:rPr>
        <w:t>Mulas</w:t>
      </w:r>
      <w:proofErr w:type="spellEnd"/>
      <w:r w:rsidRPr="00D1063C">
        <w:rPr>
          <w:rFonts w:ascii="Times" w:hAnsi="Times"/>
        </w:rPr>
        <w:t>, J. (2005). Mapping ground subsidence induced</w:t>
      </w:r>
      <w:r>
        <w:rPr>
          <w:rFonts w:ascii="Times" w:hAnsi="Times"/>
        </w:rPr>
        <w:t xml:space="preserve"> </w:t>
      </w:r>
      <w:r w:rsidRPr="00D1063C">
        <w:rPr>
          <w:rFonts w:ascii="Times" w:hAnsi="Times"/>
        </w:rPr>
        <w:t xml:space="preserve">by aquifer overexploitation using advanced differential </w:t>
      </w:r>
      <w:proofErr w:type="spellStart"/>
      <w:proofErr w:type="gramStart"/>
      <w:r w:rsidRPr="00D1063C">
        <w:rPr>
          <w:rFonts w:ascii="Times" w:hAnsi="Times"/>
        </w:rPr>
        <w:t>sar</w:t>
      </w:r>
      <w:proofErr w:type="spellEnd"/>
      <w:proofErr w:type="gramEnd"/>
      <w:r w:rsidRPr="00D1063C">
        <w:rPr>
          <w:rFonts w:ascii="Times" w:hAnsi="Times"/>
        </w:rPr>
        <w:t xml:space="preserve"> interferometry: Vega media</w:t>
      </w:r>
      <w:r>
        <w:rPr>
          <w:rFonts w:ascii="Times" w:hAnsi="Times"/>
        </w:rPr>
        <w:t xml:space="preserve"> </w:t>
      </w:r>
      <w:r w:rsidRPr="00D1063C">
        <w:rPr>
          <w:rFonts w:ascii="Times" w:hAnsi="Times"/>
        </w:rPr>
        <w:t xml:space="preserve">of the </w:t>
      </w:r>
      <w:proofErr w:type="spellStart"/>
      <w:r w:rsidRPr="00D1063C">
        <w:rPr>
          <w:rFonts w:ascii="Times" w:hAnsi="Times"/>
        </w:rPr>
        <w:t>segura</w:t>
      </w:r>
      <w:proofErr w:type="spellEnd"/>
      <w:r w:rsidRPr="00D1063C">
        <w:rPr>
          <w:rFonts w:ascii="Times" w:hAnsi="Times"/>
        </w:rPr>
        <w:t xml:space="preserve"> river (se </w:t>
      </w:r>
      <w:proofErr w:type="spellStart"/>
      <w:r w:rsidRPr="00D1063C">
        <w:rPr>
          <w:rFonts w:ascii="Times" w:hAnsi="Times"/>
        </w:rPr>
        <w:t>spain</w:t>
      </w:r>
      <w:proofErr w:type="spellEnd"/>
      <w:r w:rsidRPr="00D1063C">
        <w:rPr>
          <w:rFonts w:ascii="Times" w:hAnsi="Times"/>
        </w:rPr>
        <w:t>) case study. Remote Sensing of Environment, 98(2)</w:t>
      </w:r>
      <w:proofErr w:type="gramStart"/>
      <w:r w:rsidRPr="00D1063C">
        <w:rPr>
          <w:rFonts w:ascii="Times" w:hAnsi="Times"/>
        </w:rPr>
        <w:t>:269</w:t>
      </w:r>
      <w:proofErr w:type="gramEnd"/>
      <w:r w:rsidRPr="00D1063C">
        <w:rPr>
          <w:rFonts w:ascii="Times" w:hAnsi="Times"/>
        </w:rPr>
        <w:t>–283.</w:t>
      </w:r>
    </w:p>
    <w:p w14:paraId="0051B442" w14:textId="77777777" w:rsidR="00D1063C" w:rsidRPr="00D1063C" w:rsidRDefault="00D1063C" w:rsidP="00D1063C">
      <w:pPr>
        <w:widowControl w:val="0"/>
        <w:autoSpaceDE w:val="0"/>
        <w:autoSpaceDN w:val="0"/>
        <w:adjustRightInd w:val="0"/>
        <w:spacing w:line="480" w:lineRule="auto"/>
        <w:rPr>
          <w:rFonts w:ascii="Times" w:hAnsi="Times"/>
        </w:rPr>
      </w:pPr>
    </w:p>
    <w:p w14:paraId="79547064" w14:textId="4294D14F"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Van de </w:t>
      </w:r>
      <w:proofErr w:type="spellStart"/>
      <w:r w:rsidRPr="00D1063C">
        <w:rPr>
          <w:rFonts w:ascii="Times" w:hAnsi="Times"/>
        </w:rPr>
        <w:t>Wal</w:t>
      </w:r>
      <w:proofErr w:type="spellEnd"/>
      <w:r w:rsidRPr="00D1063C">
        <w:rPr>
          <w:rFonts w:ascii="Times" w:hAnsi="Times"/>
        </w:rPr>
        <w:t xml:space="preserve">, R., Boot, W., Van den </w:t>
      </w:r>
      <w:proofErr w:type="spellStart"/>
      <w:r w:rsidRPr="00D1063C">
        <w:rPr>
          <w:rFonts w:ascii="Times" w:hAnsi="Times"/>
        </w:rPr>
        <w:t>Broeke</w:t>
      </w:r>
      <w:proofErr w:type="spellEnd"/>
      <w:r w:rsidRPr="00D1063C">
        <w:rPr>
          <w:rFonts w:ascii="Times" w:hAnsi="Times"/>
        </w:rPr>
        <w:t xml:space="preserve">, M., </w:t>
      </w:r>
      <w:proofErr w:type="spellStart"/>
      <w:r w:rsidRPr="00D1063C">
        <w:rPr>
          <w:rFonts w:ascii="Times" w:hAnsi="Times"/>
        </w:rPr>
        <w:t>Smeets</w:t>
      </w:r>
      <w:proofErr w:type="spellEnd"/>
      <w:r w:rsidRPr="00D1063C">
        <w:rPr>
          <w:rFonts w:ascii="Times" w:hAnsi="Times"/>
        </w:rPr>
        <w:t xml:space="preserve">, C., </w:t>
      </w:r>
      <w:proofErr w:type="spellStart"/>
      <w:r w:rsidRPr="00D1063C">
        <w:rPr>
          <w:rFonts w:ascii="Times" w:hAnsi="Times"/>
        </w:rPr>
        <w:t>Reijmer</w:t>
      </w:r>
      <w:proofErr w:type="spellEnd"/>
      <w:r w:rsidRPr="00D1063C">
        <w:rPr>
          <w:rFonts w:ascii="Times" w:hAnsi="Times"/>
        </w:rPr>
        <w:t xml:space="preserve">, C., </w:t>
      </w:r>
      <w:proofErr w:type="spellStart"/>
      <w:r w:rsidRPr="00D1063C">
        <w:rPr>
          <w:rFonts w:ascii="Times" w:hAnsi="Times"/>
        </w:rPr>
        <w:t>Donker</w:t>
      </w:r>
      <w:proofErr w:type="spellEnd"/>
      <w:r w:rsidRPr="00D1063C">
        <w:rPr>
          <w:rFonts w:ascii="Times" w:hAnsi="Times"/>
        </w:rPr>
        <w:t>, J., and</w:t>
      </w:r>
      <w:r>
        <w:rPr>
          <w:rFonts w:ascii="Times" w:hAnsi="Times"/>
        </w:rPr>
        <w:t xml:space="preserve"> </w:t>
      </w:r>
      <w:proofErr w:type="spellStart"/>
      <w:r w:rsidRPr="00D1063C">
        <w:rPr>
          <w:rFonts w:ascii="Times" w:hAnsi="Times"/>
        </w:rPr>
        <w:t>Oerlemans</w:t>
      </w:r>
      <w:proofErr w:type="spellEnd"/>
      <w:r w:rsidRPr="00D1063C">
        <w:rPr>
          <w:rFonts w:ascii="Times" w:hAnsi="Times"/>
        </w:rPr>
        <w:t>, J. (2008). Large and rapid melt-induced velocity changes in the ablation</w:t>
      </w:r>
      <w:r>
        <w:rPr>
          <w:rFonts w:ascii="Times" w:hAnsi="Times"/>
        </w:rPr>
        <w:t xml:space="preserve"> </w:t>
      </w:r>
      <w:r w:rsidRPr="00D1063C">
        <w:rPr>
          <w:rFonts w:ascii="Times" w:hAnsi="Times"/>
        </w:rPr>
        <w:t xml:space="preserve">zone of the </w:t>
      </w:r>
      <w:proofErr w:type="spellStart"/>
      <w:proofErr w:type="gramStart"/>
      <w:r w:rsidRPr="00D1063C">
        <w:rPr>
          <w:rFonts w:ascii="Times" w:hAnsi="Times"/>
        </w:rPr>
        <w:t>greenland</w:t>
      </w:r>
      <w:proofErr w:type="spellEnd"/>
      <w:proofErr w:type="gramEnd"/>
      <w:r w:rsidRPr="00D1063C">
        <w:rPr>
          <w:rFonts w:ascii="Times" w:hAnsi="Times"/>
        </w:rPr>
        <w:t xml:space="preserve"> ice sheet. </w:t>
      </w:r>
      <w:proofErr w:type="gramStart"/>
      <w:r w:rsidRPr="00D1063C">
        <w:rPr>
          <w:rFonts w:ascii="Times" w:hAnsi="Times"/>
        </w:rPr>
        <w:t>science</w:t>
      </w:r>
      <w:proofErr w:type="gramEnd"/>
      <w:r w:rsidRPr="00D1063C">
        <w:rPr>
          <w:rFonts w:ascii="Times" w:hAnsi="Times"/>
        </w:rPr>
        <w:t>, 321(5885):111–113.</w:t>
      </w:r>
    </w:p>
    <w:p w14:paraId="622E8F26" w14:textId="77777777" w:rsidR="00D1063C" w:rsidRDefault="00D1063C" w:rsidP="00D1063C">
      <w:pPr>
        <w:widowControl w:val="0"/>
        <w:autoSpaceDE w:val="0"/>
        <w:autoSpaceDN w:val="0"/>
        <w:adjustRightInd w:val="0"/>
        <w:spacing w:line="480" w:lineRule="auto"/>
        <w:rPr>
          <w:rFonts w:ascii="Times" w:hAnsi="Times"/>
        </w:rPr>
      </w:pPr>
    </w:p>
    <w:p w14:paraId="3768AEDB"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Vasco, D., </w:t>
      </w:r>
      <w:proofErr w:type="spellStart"/>
      <w:r w:rsidRPr="00D1063C">
        <w:rPr>
          <w:rFonts w:ascii="Times" w:hAnsi="Times"/>
        </w:rPr>
        <w:t>Rucci</w:t>
      </w:r>
      <w:proofErr w:type="spellEnd"/>
      <w:r w:rsidRPr="00D1063C">
        <w:rPr>
          <w:rFonts w:ascii="Times" w:hAnsi="Times"/>
        </w:rPr>
        <w:t xml:space="preserve">, A., </w:t>
      </w:r>
      <w:proofErr w:type="spellStart"/>
      <w:r w:rsidRPr="00D1063C">
        <w:rPr>
          <w:rFonts w:ascii="Times" w:hAnsi="Times"/>
        </w:rPr>
        <w:t>Ferretti</w:t>
      </w:r>
      <w:proofErr w:type="spellEnd"/>
      <w:r w:rsidRPr="00D1063C">
        <w:rPr>
          <w:rFonts w:ascii="Times" w:hAnsi="Times"/>
        </w:rPr>
        <w:t xml:space="preserve">, A., </w:t>
      </w:r>
      <w:proofErr w:type="spellStart"/>
      <w:r w:rsidRPr="00D1063C">
        <w:rPr>
          <w:rFonts w:ascii="Times" w:hAnsi="Times"/>
        </w:rPr>
        <w:t>Novali</w:t>
      </w:r>
      <w:proofErr w:type="spellEnd"/>
      <w:r w:rsidRPr="00D1063C">
        <w:rPr>
          <w:rFonts w:ascii="Times" w:hAnsi="Times"/>
        </w:rPr>
        <w:t xml:space="preserve">, F., Bissell, R., </w:t>
      </w:r>
      <w:proofErr w:type="spellStart"/>
      <w:r w:rsidRPr="00D1063C">
        <w:rPr>
          <w:rFonts w:ascii="Times" w:hAnsi="Times"/>
        </w:rPr>
        <w:t>Ringrose</w:t>
      </w:r>
      <w:proofErr w:type="spellEnd"/>
      <w:r w:rsidRPr="00D1063C">
        <w:rPr>
          <w:rFonts w:ascii="Times" w:hAnsi="Times"/>
        </w:rPr>
        <w:t>, P., Mathieson, A.,</w:t>
      </w:r>
    </w:p>
    <w:p w14:paraId="18042C73" w14:textId="7763EB83"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and</w:t>
      </w:r>
      <w:proofErr w:type="gramEnd"/>
      <w:r w:rsidRPr="00D1063C">
        <w:rPr>
          <w:rFonts w:ascii="Times" w:hAnsi="Times"/>
        </w:rPr>
        <w:t xml:space="preserve"> Wright, I. (2010). Satellite-based measurements of surface deformation reveal fluid</w:t>
      </w:r>
      <w:r>
        <w:rPr>
          <w:rFonts w:ascii="Times" w:hAnsi="Times"/>
        </w:rPr>
        <w:t xml:space="preserve"> </w:t>
      </w:r>
      <w:r w:rsidRPr="00D1063C">
        <w:rPr>
          <w:rFonts w:ascii="Times" w:hAnsi="Times"/>
        </w:rPr>
        <w:t xml:space="preserve">flow associated with the geological storage of carbon dioxide. </w:t>
      </w:r>
      <w:proofErr w:type="gramStart"/>
      <w:r w:rsidRPr="00D1063C">
        <w:rPr>
          <w:rFonts w:ascii="Times" w:hAnsi="Times"/>
        </w:rPr>
        <w:t>Geophysical Research</w:t>
      </w:r>
      <w:r>
        <w:rPr>
          <w:rFonts w:ascii="Times" w:hAnsi="Times"/>
        </w:rPr>
        <w:t xml:space="preserve"> </w:t>
      </w:r>
      <w:r w:rsidRPr="00D1063C">
        <w:rPr>
          <w:rFonts w:ascii="Times" w:hAnsi="Times"/>
        </w:rPr>
        <w:t>Letters, 37(3).</w:t>
      </w:r>
      <w:proofErr w:type="gramEnd"/>
    </w:p>
    <w:p w14:paraId="3DFB2412"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Wouters</w:t>
      </w:r>
      <w:proofErr w:type="spellEnd"/>
      <w:r w:rsidRPr="00D1063C">
        <w:rPr>
          <w:rFonts w:ascii="Times" w:hAnsi="Times"/>
        </w:rPr>
        <w:t xml:space="preserve">, B., Chambers, D., and </w:t>
      </w:r>
      <w:proofErr w:type="spellStart"/>
      <w:r w:rsidRPr="00D1063C">
        <w:rPr>
          <w:rFonts w:ascii="Times" w:hAnsi="Times"/>
        </w:rPr>
        <w:t>Schrama</w:t>
      </w:r>
      <w:proofErr w:type="spellEnd"/>
      <w:r w:rsidRPr="00D1063C">
        <w:rPr>
          <w:rFonts w:ascii="Times" w:hAnsi="Times"/>
        </w:rPr>
        <w:t>, E. (2008). Grace observes small-scale mass</w:t>
      </w:r>
    </w:p>
    <w:p w14:paraId="66A39596"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loss</w:t>
      </w:r>
      <w:proofErr w:type="gramEnd"/>
      <w:r w:rsidRPr="00D1063C">
        <w:rPr>
          <w:rFonts w:ascii="Times" w:hAnsi="Times"/>
        </w:rPr>
        <w:t xml:space="preserve"> in </w:t>
      </w:r>
      <w:proofErr w:type="spellStart"/>
      <w:r w:rsidRPr="00D1063C">
        <w:rPr>
          <w:rFonts w:ascii="Times" w:hAnsi="Times"/>
        </w:rPr>
        <w:t>greenland</w:t>
      </w:r>
      <w:proofErr w:type="spellEnd"/>
      <w:r w:rsidRPr="00D1063C">
        <w:rPr>
          <w:rFonts w:ascii="Times" w:hAnsi="Times"/>
        </w:rPr>
        <w:t xml:space="preserve">. </w:t>
      </w:r>
      <w:proofErr w:type="gramStart"/>
      <w:r w:rsidRPr="00D1063C">
        <w:rPr>
          <w:rFonts w:ascii="Times" w:hAnsi="Times"/>
        </w:rPr>
        <w:t>Geophysical Research Letters, 35(20).</w:t>
      </w:r>
      <w:proofErr w:type="gramEnd"/>
    </w:p>
    <w:p w14:paraId="4F4EF7BA" w14:textId="77777777" w:rsidR="00D1063C" w:rsidRDefault="00D1063C" w:rsidP="00D1063C">
      <w:pPr>
        <w:widowControl w:val="0"/>
        <w:autoSpaceDE w:val="0"/>
        <w:autoSpaceDN w:val="0"/>
        <w:adjustRightInd w:val="0"/>
        <w:spacing w:line="480" w:lineRule="auto"/>
        <w:rPr>
          <w:rFonts w:ascii="Times" w:hAnsi="Times"/>
        </w:rPr>
      </w:pPr>
    </w:p>
    <w:p w14:paraId="3F7885C7" w14:textId="5DA4BE3B"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Zhou, R., Huang, L., and Rutledge, J. (2010). </w:t>
      </w:r>
      <w:proofErr w:type="spellStart"/>
      <w:proofErr w:type="gramStart"/>
      <w:r w:rsidRPr="00D1063C">
        <w:rPr>
          <w:rFonts w:ascii="Times" w:hAnsi="Times"/>
        </w:rPr>
        <w:t>Microseismic</w:t>
      </w:r>
      <w:proofErr w:type="spellEnd"/>
      <w:r w:rsidRPr="00D1063C">
        <w:rPr>
          <w:rFonts w:ascii="Times" w:hAnsi="Times"/>
        </w:rPr>
        <w:t xml:space="preserve"> event location for monitoring</w:t>
      </w:r>
      <w:r>
        <w:rPr>
          <w:rFonts w:ascii="Times" w:hAnsi="Times"/>
        </w:rPr>
        <w:t xml:space="preserve"> </w:t>
      </w:r>
      <w:r w:rsidRPr="00D1063C">
        <w:rPr>
          <w:rFonts w:ascii="Times" w:hAnsi="Times"/>
        </w:rPr>
        <w:t>co 2 injection using double-difference tomography.</w:t>
      </w:r>
      <w:proofErr w:type="gramEnd"/>
      <w:r w:rsidRPr="00D1063C">
        <w:rPr>
          <w:rFonts w:ascii="Times" w:hAnsi="Times"/>
        </w:rPr>
        <w:t xml:space="preserve"> The Leading Edge, 29(2)</w:t>
      </w:r>
      <w:proofErr w:type="gramStart"/>
      <w:r w:rsidRPr="00D1063C">
        <w:rPr>
          <w:rFonts w:ascii="Times" w:hAnsi="Times"/>
        </w:rPr>
        <w:t>:208</w:t>
      </w:r>
      <w:proofErr w:type="gramEnd"/>
      <w:r w:rsidRPr="00D1063C">
        <w:rPr>
          <w:rFonts w:ascii="Times" w:hAnsi="Times"/>
        </w:rPr>
        <w:t>–214.</w:t>
      </w:r>
    </w:p>
    <w:p w14:paraId="1422C2D1" w14:textId="77777777" w:rsidR="00D1063C" w:rsidRDefault="00D1063C" w:rsidP="00D1063C">
      <w:pPr>
        <w:widowControl w:val="0"/>
        <w:autoSpaceDE w:val="0"/>
        <w:autoSpaceDN w:val="0"/>
        <w:adjustRightInd w:val="0"/>
        <w:spacing w:line="480" w:lineRule="auto"/>
        <w:rPr>
          <w:rFonts w:ascii="Times" w:hAnsi="Times"/>
        </w:rPr>
      </w:pPr>
    </w:p>
    <w:p w14:paraId="0DB1084D" w14:textId="77777777"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Zwally</w:t>
      </w:r>
      <w:proofErr w:type="spellEnd"/>
      <w:r w:rsidRPr="00D1063C">
        <w:rPr>
          <w:rFonts w:ascii="Times" w:hAnsi="Times"/>
        </w:rPr>
        <w:t xml:space="preserve">, H. J., </w:t>
      </w:r>
      <w:proofErr w:type="spellStart"/>
      <w:r w:rsidRPr="00D1063C">
        <w:rPr>
          <w:rFonts w:ascii="Times" w:hAnsi="Times"/>
        </w:rPr>
        <w:t>Abdalati</w:t>
      </w:r>
      <w:proofErr w:type="spellEnd"/>
      <w:r w:rsidRPr="00D1063C">
        <w:rPr>
          <w:rFonts w:ascii="Times" w:hAnsi="Times"/>
        </w:rPr>
        <w:t>, W., Herring, T., Larson, K., Saba, J., and Steffen, K. (2002).</w:t>
      </w:r>
      <w:proofErr w:type="gramEnd"/>
    </w:p>
    <w:p w14:paraId="76070846" w14:textId="37FAD3FF"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Surface melt-induced acceleration of </w:t>
      </w:r>
      <w:proofErr w:type="spellStart"/>
      <w:proofErr w:type="gramStart"/>
      <w:r w:rsidRPr="00D1063C">
        <w:rPr>
          <w:rFonts w:ascii="Times" w:hAnsi="Times"/>
        </w:rPr>
        <w:t>greenland</w:t>
      </w:r>
      <w:proofErr w:type="spellEnd"/>
      <w:proofErr w:type="gramEnd"/>
      <w:r w:rsidRPr="00D1063C">
        <w:rPr>
          <w:rFonts w:ascii="Times" w:hAnsi="Times"/>
        </w:rPr>
        <w:t xml:space="preserve"> ice-sheet flow. Science, 297(5579)</w:t>
      </w:r>
      <w:proofErr w:type="gramStart"/>
      <w:r w:rsidRPr="00D1063C">
        <w:rPr>
          <w:rFonts w:ascii="Times" w:hAnsi="Times"/>
        </w:rPr>
        <w:t>:218</w:t>
      </w:r>
      <w:proofErr w:type="gramEnd"/>
      <w:r w:rsidRPr="00D1063C">
        <w:rPr>
          <w:rFonts w:ascii="Times" w:hAnsi="Times"/>
        </w:rPr>
        <w:t>–</w:t>
      </w:r>
      <w:r>
        <w:rPr>
          <w:rFonts w:ascii="Times" w:hAnsi="Times"/>
        </w:rPr>
        <w:t xml:space="preserve"> </w:t>
      </w:r>
      <w:r w:rsidRPr="00D1063C">
        <w:rPr>
          <w:rFonts w:ascii="Times" w:hAnsi="Times"/>
        </w:rPr>
        <w:t>222.</w:t>
      </w:r>
    </w:p>
    <w:p w14:paraId="2CA3BF32" w14:textId="77777777" w:rsidR="00D1063C" w:rsidRDefault="00D1063C" w:rsidP="00D1063C">
      <w:pPr>
        <w:widowControl w:val="0"/>
        <w:autoSpaceDE w:val="0"/>
        <w:autoSpaceDN w:val="0"/>
        <w:adjustRightInd w:val="0"/>
        <w:spacing w:line="480" w:lineRule="auto"/>
        <w:rPr>
          <w:rFonts w:ascii="Times" w:hAnsi="Times"/>
        </w:rPr>
      </w:pPr>
    </w:p>
    <w:p w14:paraId="260B57C0" w14:textId="1C9E6312"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Zwally</w:t>
      </w:r>
      <w:proofErr w:type="spellEnd"/>
      <w:r w:rsidRPr="00D1063C">
        <w:rPr>
          <w:rFonts w:ascii="Times" w:hAnsi="Times"/>
        </w:rPr>
        <w:t xml:space="preserve">, H. J., </w:t>
      </w:r>
      <w:proofErr w:type="spellStart"/>
      <w:r w:rsidRPr="00D1063C">
        <w:rPr>
          <w:rFonts w:ascii="Times" w:hAnsi="Times"/>
        </w:rPr>
        <w:t>Giovinetto</w:t>
      </w:r>
      <w:proofErr w:type="spellEnd"/>
      <w:r w:rsidRPr="00D1063C">
        <w:rPr>
          <w:rFonts w:ascii="Times" w:hAnsi="Times"/>
        </w:rPr>
        <w:t xml:space="preserve">, M. B., Li, J., </w:t>
      </w:r>
      <w:proofErr w:type="spellStart"/>
      <w:r w:rsidRPr="00D1063C">
        <w:rPr>
          <w:rFonts w:ascii="Times" w:hAnsi="Times"/>
        </w:rPr>
        <w:t>Cornejo</w:t>
      </w:r>
      <w:proofErr w:type="spellEnd"/>
      <w:r w:rsidRPr="00D1063C">
        <w:rPr>
          <w:rFonts w:ascii="Times" w:hAnsi="Times"/>
        </w:rPr>
        <w:t>, H. G., Beckley, M. A., Brenner, A. C.,</w:t>
      </w:r>
      <w:r>
        <w:rPr>
          <w:rFonts w:ascii="Times" w:hAnsi="Times"/>
        </w:rPr>
        <w:t xml:space="preserve"> </w:t>
      </w:r>
      <w:r w:rsidRPr="00D1063C">
        <w:rPr>
          <w:rFonts w:ascii="Times" w:hAnsi="Times"/>
        </w:rPr>
        <w:t xml:space="preserve">Saba, J. L., and Yi, D. (2005). Mass changes of the </w:t>
      </w:r>
      <w:proofErr w:type="spellStart"/>
      <w:proofErr w:type="gramStart"/>
      <w:r w:rsidRPr="00D1063C">
        <w:rPr>
          <w:rFonts w:ascii="Times" w:hAnsi="Times"/>
        </w:rPr>
        <w:t>greenland</w:t>
      </w:r>
      <w:proofErr w:type="spellEnd"/>
      <w:proofErr w:type="gramEnd"/>
      <w:r w:rsidRPr="00D1063C">
        <w:rPr>
          <w:rFonts w:ascii="Times" w:hAnsi="Times"/>
        </w:rPr>
        <w:t xml:space="preserve"> and </w:t>
      </w:r>
      <w:proofErr w:type="spellStart"/>
      <w:r w:rsidRPr="00D1063C">
        <w:rPr>
          <w:rFonts w:ascii="Times" w:hAnsi="Times"/>
        </w:rPr>
        <w:t>antarctic</w:t>
      </w:r>
      <w:proofErr w:type="spellEnd"/>
      <w:r w:rsidRPr="00D1063C">
        <w:rPr>
          <w:rFonts w:ascii="Times" w:hAnsi="Times"/>
        </w:rPr>
        <w:t xml:space="preserve"> ice sheets</w:t>
      </w:r>
      <w:r>
        <w:rPr>
          <w:rFonts w:ascii="Times" w:hAnsi="Times"/>
        </w:rPr>
        <w:t xml:space="preserve"> </w:t>
      </w:r>
      <w:r w:rsidRPr="00D1063C">
        <w:rPr>
          <w:rFonts w:ascii="Times" w:hAnsi="Times"/>
        </w:rPr>
        <w:t>and shelves and contributions to sea-level rise: 1992–2002. Journal of Glaciology,</w:t>
      </w:r>
      <w:r>
        <w:rPr>
          <w:rFonts w:ascii="Times" w:hAnsi="Times"/>
        </w:rPr>
        <w:t xml:space="preserve"> </w:t>
      </w:r>
      <w:r w:rsidRPr="00D1063C">
        <w:rPr>
          <w:rFonts w:ascii="Times" w:hAnsi="Times"/>
        </w:rPr>
        <w:t>51(175):509–527.</w:t>
      </w:r>
    </w:p>
    <w:sectPr w:rsidR="00D1063C" w:rsidRPr="00D1063C" w:rsidSect="001D66E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74713"/>
    <w:multiLevelType w:val="hybridMultilevel"/>
    <w:tmpl w:val="8E92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5E"/>
    <w:rsid w:val="000119FC"/>
    <w:rsid w:val="000144FA"/>
    <w:rsid w:val="00023F5E"/>
    <w:rsid w:val="00030160"/>
    <w:rsid w:val="000516CD"/>
    <w:rsid w:val="0006035D"/>
    <w:rsid w:val="00084972"/>
    <w:rsid w:val="00090921"/>
    <w:rsid w:val="000C4CAF"/>
    <w:rsid w:val="000C6DAE"/>
    <w:rsid w:val="00101251"/>
    <w:rsid w:val="0010340A"/>
    <w:rsid w:val="001226B1"/>
    <w:rsid w:val="0019034F"/>
    <w:rsid w:val="001A0B07"/>
    <w:rsid w:val="001A64A1"/>
    <w:rsid w:val="001C4708"/>
    <w:rsid w:val="001D66EB"/>
    <w:rsid w:val="001D72B6"/>
    <w:rsid w:val="001E7D01"/>
    <w:rsid w:val="001F263D"/>
    <w:rsid w:val="001F3C6A"/>
    <w:rsid w:val="001F58B6"/>
    <w:rsid w:val="00215334"/>
    <w:rsid w:val="00231E5E"/>
    <w:rsid w:val="00235D79"/>
    <w:rsid w:val="00277D60"/>
    <w:rsid w:val="002825B0"/>
    <w:rsid w:val="00282EC8"/>
    <w:rsid w:val="002952B1"/>
    <w:rsid w:val="00297F2F"/>
    <w:rsid w:val="002C1356"/>
    <w:rsid w:val="002C14EA"/>
    <w:rsid w:val="002C7586"/>
    <w:rsid w:val="002E3962"/>
    <w:rsid w:val="002F044C"/>
    <w:rsid w:val="002F3C24"/>
    <w:rsid w:val="002F52F7"/>
    <w:rsid w:val="00313EDC"/>
    <w:rsid w:val="00330693"/>
    <w:rsid w:val="00336100"/>
    <w:rsid w:val="003751BA"/>
    <w:rsid w:val="00386A9D"/>
    <w:rsid w:val="00391CEB"/>
    <w:rsid w:val="003B3D2F"/>
    <w:rsid w:val="003C5930"/>
    <w:rsid w:val="00402B6B"/>
    <w:rsid w:val="00415D21"/>
    <w:rsid w:val="00422151"/>
    <w:rsid w:val="0042272F"/>
    <w:rsid w:val="004249CA"/>
    <w:rsid w:val="0044318A"/>
    <w:rsid w:val="0045083B"/>
    <w:rsid w:val="004534C8"/>
    <w:rsid w:val="004612AD"/>
    <w:rsid w:val="00462D55"/>
    <w:rsid w:val="004757C2"/>
    <w:rsid w:val="004758FE"/>
    <w:rsid w:val="004849D2"/>
    <w:rsid w:val="004B3B11"/>
    <w:rsid w:val="004C13AA"/>
    <w:rsid w:val="004C4774"/>
    <w:rsid w:val="004D2B1B"/>
    <w:rsid w:val="004F7F8D"/>
    <w:rsid w:val="0052584D"/>
    <w:rsid w:val="005277EB"/>
    <w:rsid w:val="00542E2A"/>
    <w:rsid w:val="005718AA"/>
    <w:rsid w:val="005946B8"/>
    <w:rsid w:val="005A029E"/>
    <w:rsid w:val="005B583B"/>
    <w:rsid w:val="005D0CEA"/>
    <w:rsid w:val="005D2ED7"/>
    <w:rsid w:val="0063339D"/>
    <w:rsid w:val="00635769"/>
    <w:rsid w:val="0065296E"/>
    <w:rsid w:val="006B481F"/>
    <w:rsid w:val="006D0494"/>
    <w:rsid w:val="006D1676"/>
    <w:rsid w:val="006E567F"/>
    <w:rsid w:val="00720360"/>
    <w:rsid w:val="007331D9"/>
    <w:rsid w:val="00751C09"/>
    <w:rsid w:val="007718CA"/>
    <w:rsid w:val="00773052"/>
    <w:rsid w:val="00773462"/>
    <w:rsid w:val="00773483"/>
    <w:rsid w:val="00796E00"/>
    <w:rsid w:val="007C4EB0"/>
    <w:rsid w:val="007C5AAB"/>
    <w:rsid w:val="007F1548"/>
    <w:rsid w:val="007F3C94"/>
    <w:rsid w:val="00826B51"/>
    <w:rsid w:val="008309EB"/>
    <w:rsid w:val="00841E97"/>
    <w:rsid w:val="00854050"/>
    <w:rsid w:val="00854A6C"/>
    <w:rsid w:val="00894A72"/>
    <w:rsid w:val="008A1776"/>
    <w:rsid w:val="008A3DA7"/>
    <w:rsid w:val="008A5761"/>
    <w:rsid w:val="008A6C85"/>
    <w:rsid w:val="008B74E0"/>
    <w:rsid w:val="008D3CA8"/>
    <w:rsid w:val="009139C3"/>
    <w:rsid w:val="009371CF"/>
    <w:rsid w:val="00945DA3"/>
    <w:rsid w:val="00966E97"/>
    <w:rsid w:val="00993ABF"/>
    <w:rsid w:val="009C3CD2"/>
    <w:rsid w:val="009C520B"/>
    <w:rsid w:val="009E3901"/>
    <w:rsid w:val="009E65C4"/>
    <w:rsid w:val="00A24227"/>
    <w:rsid w:val="00A261D0"/>
    <w:rsid w:val="00A467B6"/>
    <w:rsid w:val="00A46EC0"/>
    <w:rsid w:val="00A47FE0"/>
    <w:rsid w:val="00A7689A"/>
    <w:rsid w:val="00A96DA8"/>
    <w:rsid w:val="00AE027D"/>
    <w:rsid w:val="00AE3499"/>
    <w:rsid w:val="00AE37FE"/>
    <w:rsid w:val="00AF0125"/>
    <w:rsid w:val="00AF4FB0"/>
    <w:rsid w:val="00AF5470"/>
    <w:rsid w:val="00B0555C"/>
    <w:rsid w:val="00B426B5"/>
    <w:rsid w:val="00B5769B"/>
    <w:rsid w:val="00B615F6"/>
    <w:rsid w:val="00B71626"/>
    <w:rsid w:val="00B75861"/>
    <w:rsid w:val="00BA4615"/>
    <w:rsid w:val="00BA6FA2"/>
    <w:rsid w:val="00BE05B9"/>
    <w:rsid w:val="00C21588"/>
    <w:rsid w:val="00C21D28"/>
    <w:rsid w:val="00C323F0"/>
    <w:rsid w:val="00C3712B"/>
    <w:rsid w:val="00C50D0E"/>
    <w:rsid w:val="00C754BB"/>
    <w:rsid w:val="00C76100"/>
    <w:rsid w:val="00C94266"/>
    <w:rsid w:val="00CA5D78"/>
    <w:rsid w:val="00CD1BB3"/>
    <w:rsid w:val="00CE4AD6"/>
    <w:rsid w:val="00CE7BCA"/>
    <w:rsid w:val="00CF0FE2"/>
    <w:rsid w:val="00CF5652"/>
    <w:rsid w:val="00D1063C"/>
    <w:rsid w:val="00D14560"/>
    <w:rsid w:val="00D21F72"/>
    <w:rsid w:val="00D647B4"/>
    <w:rsid w:val="00D67223"/>
    <w:rsid w:val="00D77D21"/>
    <w:rsid w:val="00D809D2"/>
    <w:rsid w:val="00DA5FF2"/>
    <w:rsid w:val="00DC1349"/>
    <w:rsid w:val="00DC5F88"/>
    <w:rsid w:val="00DF644B"/>
    <w:rsid w:val="00E21C10"/>
    <w:rsid w:val="00E25867"/>
    <w:rsid w:val="00E347C7"/>
    <w:rsid w:val="00E41AAF"/>
    <w:rsid w:val="00E478EB"/>
    <w:rsid w:val="00E571BB"/>
    <w:rsid w:val="00E841AA"/>
    <w:rsid w:val="00E85768"/>
    <w:rsid w:val="00EC7391"/>
    <w:rsid w:val="00EE2AED"/>
    <w:rsid w:val="00EE4DFE"/>
    <w:rsid w:val="00F43EFD"/>
    <w:rsid w:val="00F53064"/>
    <w:rsid w:val="00F80D42"/>
    <w:rsid w:val="00F92B8F"/>
    <w:rsid w:val="00F9534C"/>
    <w:rsid w:val="00FA7F9F"/>
    <w:rsid w:val="00FB4AD5"/>
    <w:rsid w:val="00FC6B17"/>
    <w:rsid w:val="00FC7C19"/>
    <w:rsid w:val="00FF76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F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83"/>
    <w:pPr>
      <w:ind w:left="720"/>
      <w:contextualSpacing/>
    </w:pPr>
  </w:style>
  <w:style w:type="character" w:customStyle="1" w:styleId="apple-converted-space">
    <w:name w:val="apple-converted-space"/>
    <w:basedOn w:val="DefaultParagraphFont"/>
    <w:rsid w:val="00773462"/>
  </w:style>
  <w:style w:type="paragraph" w:styleId="BalloonText">
    <w:name w:val="Balloon Text"/>
    <w:basedOn w:val="Normal"/>
    <w:link w:val="BalloonTextChar"/>
    <w:uiPriority w:val="99"/>
    <w:semiHidden/>
    <w:unhideWhenUsed/>
    <w:rsid w:val="00594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6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83"/>
    <w:pPr>
      <w:ind w:left="720"/>
      <w:contextualSpacing/>
    </w:pPr>
  </w:style>
  <w:style w:type="character" w:customStyle="1" w:styleId="apple-converted-space">
    <w:name w:val="apple-converted-space"/>
    <w:basedOn w:val="DefaultParagraphFont"/>
    <w:rsid w:val="00773462"/>
  </w:style>
  <w:style w:type="paragraph" w:styleId="BalloonText">
    <w:name w:val="Balloon Text"/>
    <w:basedOn w:val="Normal"/>
    <w:link w:val="BalloonTextChar"/>
    <w:uiPriority w:val="99"/>
    <w:semiHidden/>
    <w:unhideWhenUsed/>
    <w:rsid w:val="00594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6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6023">
      <w:bodyDiv w:val="1"/>
      <w:marLeft w:val="0"/>
      <w:marRight w:val="0"/>
      <w:marTop w:val="0"/>
      <w:marBottom w:val="0"/>
      <w:divBdr>
        <w:top w:val="none" w:sz="0" w:space="0" w:color="auto"/>
        <w:left w:val="none" w:sz="0" w:space="0" w:color="auto"/>
        <w:bottom w:val="none" w:sz="0" w:space="0" w:color="auto"/>
        <w:right w:val="none" w:sz="0" w:space="0" w:color="auto"/>
      </w:divBdr>
    </w:div>
    <w:div w:id="1405448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2553</Words>
  <Characters>14553</Characters>
  <Application>Microsoft Macintosh Word</Application>
  <DocSecurity>0</DocSecurity>
  <Lines>121</Lines>
  <Paragraphs>34</Paragraphs>
  <ScaleCrop>false</ScaleCrop>
  <Company>university of miami</Company>
  <LinksUpToDate>false</LinksUpToDate>
  <CharactersWithSpaces>17072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yang</dc:creator>
  <cp:keywords/>
  <dc:description/>
  <cp:lastModifiedBy>qian yang</cp:lastModifiedBy>
  <cp:revision>6</cp:revision>
  <dcterms:created xsi:type="dcterms:W3CDTF">2016-01-21T14:22:00Z</dcterms:created>
  <dcterms:modified xsi:type="dcterms:W3CDTF">2016-01-26T18:43:00Z</dcterms:modified>
</cp:coreProperties>
</file>