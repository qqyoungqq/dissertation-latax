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10D3" w14:textId="1FB99E82" w:rsidR="00E478EB" w:rsidRDefault="002471B0" w:rsidP="00880247">
      <w:pPr>
        <w:jc w:val="center"/>
        <w:rPr>
          <w:b/>
        </w:rPr>
      </w:pPr>
      <w:r>
        <w:rPr>
          <w:b/>
        </w:rPr>
        <w:t xml:space="preserve">Chapter 6 - </w:t>
      </w:r>
      <w:r w:rsidR="002C78BE" w:rsidRPr="00DE0E34">
        <w:rPr>
          <w:b/>
        </w:rPr>
        <w:t>Conclusions and Future Work</w:t>
      </w:r>
      <w:del w:id="0" w:author="Timothy H Dixon" w:date="2016-02-13T13:56:00Z">
        <w:r w:rsidR="002C78BE" w:rsidRPr="00DE0E34" w:rsidDel="00FE6721">
          <w:rPr>
            <w:b/>
          </w:rPr>
          <w:delText>s</w:delText>
        </w:r>
      </w:del>
    </w:p>
    <w:p w14:paraId="1017B7E6" w14:textId="77777777" w:rsidR="006C20E8" w:rsidRDefault="006C20E8" w:rsidP="00880247">
      <w:pPr>
        <w:jc w:val="center"/>
        <w:rPr>
          <w:b/>
        </w:rPr>
      </w:pPr>
    </w:p>
    <w:p w14:paraId="51CC12DD" w14:textId="77777777" w:rsidR="00FE6721" w:rsidRDefault="00FE6721">
      <w:pPr>
        <w:rPr>
          <w:ins w:id="1" w:author="Timothy H Dixon" w:date="2016-02-13T14:07:00Z"/>
          <w:b/>
        </w:rPr>
      </w:pPr>
      <w:ins w:id="2" w:author="Timothy H Dixon" w:date="2016-02-13T14:07:00Z">
        <w:r>
          <w:rPr>
            <w:b/>
          </w:rPr>
          <w:t>6.1 Conclusions</w:t>
        </w:r>
      </w:ins>
    </w:p>
    <w:p w14:paraId="31DB54DE" w14:textId="1CFC9156" w:rsidR="006C20E8" w:rsidRPr="00DE0E34" w:rsidDel="00FE6721" w:rsidRDefault="006C20E8" w:rsidP="006C20E8">
      <w:pPr>
        <w:rPr>
          <w:del w:id="3" w:author="Timothy H Dixon" w:date="2016-02-13T13:57:00Z"/>
          <w:b/>
        </w:rPr>
      </w:pPr>
      <w:del w:id="4" w:author="Timothy H Dixon" w:date="2016-02-13T13:57:00Z">
        <w:r w:rsidDel="00FE6721">
          <w:rPr>
            <w:b/>
          </w:rPr>
          <w:delText>6.1 Conclusions</w:delText>
        </w:r>
      </w:del>
    </w:p>
    <w:p w14:paraId="0D5F767C" w14:textId="77777777" w:rsidR="00CE0A05" w:rsidRDefault="00CE0A05"/>
    <w:p w14:paraId="06F127D9" w14:textId="4F731670" w:rsidR="00EC6F82" w:rsidRDefault="007D68FF" w:rsidP="002C78BE">
      <w:pPr>
        <w:spacing w:line="480" w:lineRule="auto"/>
      </w:pPr>
      <w:r>
        <w:t>This dissertation prese</w:t>
      </w:r>
      <w:r w:rsidR="00A20D55">
        <w:t xml:space="preserve">nts three studies </w:t>
      </w:r>
      <w:ins w:id="5" w:author="Timothy H Dixon" w:date="2016-02-13T13:57:00Z">
        <w:r w:rsidR="00FE6721">
          <w:t xml:space="preserve">that </w:t>
        </w:r>
      </w:ins>
      <w:del w:id="6" w:author="Timothy H Dixon" w:date="2016-02-13T13:57:00Z">
        <w:r w:rsidR="00A20D55" w:rsidDel="00FE6721">
          <w:delText>of</w:delText>
        </w:r>
      </w:del>
      <w:r w:rsidR="00A20D55">
        <w:t xml:space="preserve"> u</w:t>
      </w:r>
      <w:ins w:id="7" w:author="Timothy H Dixon" w:date="2016-02-13T13:57:00Z">
        <w:r w:rsidR="00FE6721">
          <w:t>se</w:t>
        </w:r>
      </w:ins>
      <w:del w:id="8" w:author="Timothy H Dixon" w:date="2016-02-13T13:57:00Z">
        <w:r w:rsidR="00A20D55" w:rsidDel="00FE6721">
          <w:delText>sing</w:delText>
        </w:r>
      </w:del>
      <w:r w:rsidR="00A20D55">
        <w:t xml:space="preserve"> satellite</w:t>
      </w:r>
      <w:r>
        <w:t xml:space="preserve"> geodesy </w:t>
      </w:r>
      <w:del w:id="9" w:author="Timothy H Dixon" w:date="2016-02-13T13:57:00Z">
        <w:r w:rsidDel="00FE6721">
          <w:delText>technique</w:delText>
        </w:r>
      </w:del>
      <w:r>
        <w:t xml:space="preserve"> to </w:t>
      </w:r>
      <w:r w:rsidR="00A20D55">
        <w:t>study environ</w:t>
      </w:r>
      <w:r w:rsidR="00212C87">
        <w:t>mental and global change</w:t>
      </w:r>
      <w:r w:rsidR="000911F0">
        <w:t xml:space="preserve">. </w:t>
      </w:r>
      <w:r w:rsidR="00626B0D">
        <w:t xml:space="preserve"> </w:t>
      </w:r>
      <w:r w:rsidR="000D7794">
        <w:t xml:space="preserve"> </w:t>
      </w:r>
      <w:r w:rsidR="00EC6F82">
        <w:t xml:space="preserve">The main conclusions </w:t>
      </w:r>
      <w:r w:rsidR="006C20E8">
        <w:t>from</w:t>
      </w:r>
      <w:r w:rsidR="00E455CC">
        <w:t xml:space="preserve"> </w:t>
      </w:r>
      <w:r w:rsidR="00EC6F82">
        <w:t>the</w:t>
      </w:r>
      <w:ins w:id="10" w:author="Timothy H Dixon" w:date="2016-02-13T13:57:00Z">
        <w:r w:rsidR="00FE6721">
          <w:t>se</w:t>
        </w:r>
      </w:ins>
      <w:del w:id="11" w:author="Timothy H Dixon" w:date="2016-02-13T13:57:00Z">
        <w:r w:rsidR="00EC6F82" w:rsidDel="00FE6721">
          <w:delText xml:space="preserve"> three</w:delText>
        </w:r>
      </w:del>
      <w:r w:rsidR="00EC6F82">
        <w:t xml:space="preserve"> studies </w:t>
      </w:r>
      <w:ins w:id="12" w:author="Timothy H Dixon" w:date="2016-02-13T13:58:00Z">
        <w:r w:rsidR="00FE6721">
          <w:t xml:space="preserve">are described in </w:t>
        </w:r>
      </w:ins>
      <w:del w:id="13" w:author="Timothy H Dixon" w:date="2016-02-13T13:58:00Z">
        <w:r w:rsidR="00EC6F82" w:rsidDel="00FE6721">
          <w:delText>(</w:delText>
        </w:r>
      </w:del>
      <w:r w:rsidR="00EC6F82">
        <w:t>Chapter</w:t>
      </w:r>
      <w:ins w:id="14" w:author="Timothy H Dixon" w:date="2016-02-13T13:58:00Z">
        <w:r w:rsidR="00FE6721">
          <w:t>s</w:t>
        </w:r>
      </w:ins>
      <w:r w:rsidR="00EC6F82">
        <w:t xml:space="preserve"> Three, Four and Five</w:t>
      </w:r>
      <w:ins w:id="15" w:author="Timothy H Dixon" w:date="2016-02-13T13:58:00Z">
        <w:r w:rsidR="00FE6721">
          <w:t xml:space="preserve"> and</w:t>
        </w:r>
      </w:ins>
      <w:del w:id="16" w:author="Timothy H Dixon" w:date="2016-02-13T13:58:00Z">
        <w:r w:rsidR="00EC6F82" w:rsidDel="00FE6721">
          <w:delText>)</w:delText>
        </w:r>
      </w:del>
      <w:r w:rsidR="00EC6F82">
        <w:t xml:space="preserve"> </w:t>
      </w:r>
      <w:r w:rsidR="00E455CC">
        <w:t xml:space="preserve">are summarized </w:t>
      </w:r>
      <w:ins w:id="17" w:author="Timothy H Dixon" w:date="2016-02-13T13:57:00Z">
        <w:r w:rsidR="00FE6721">
          <w:t>here</w:t>
        </w:r>
      </w:ins>
      <w:del w:id="18" w:author="Timothy H Dixon" w:date="2016-02-13T13:57:00Z">
        <w:r w:rsidR="00E455CC" w:rsidDel="00FE6721">
          <w:delText>in below respectively</w:delText>
        </w:r>
      </w:del>
      <w:r w:rsidR="00E455CC">
        <w:t xml:space="preserve">.  </w:t>
      </w:r>
      <w:r w:rsidR="00EC6F82">
        <w:t xml:space="preserve"> </w:t>
      </w:r>
    </w:p>
    <w:p w14:paraId="1C985FE7" w14:textId="77777777" w:rsidR="00DC61DD" w:rsidRDefault="00DC61DD" w:rsidP="002C78BE">
      <w:pPr>
        <w:spacing w:line="480" w:lineRule="auto"/>
      </w:pPr>
    </w:p>
    <w:p w14:paraId="7C07999E" w14:textId="33D97BC4" w:rsidR="00F46017" w:rsidRDefault="00DC61DD" w:rsidP="002C78BE">
      <w:pPr>
        <w:spacing w:line="480" w:lineRule="auto"/>
        <w:rPr>
          <w:lang w:eastAsia="zh-CN"/>
        </w:rPr>
      </w:pPr>
      <w:r>
        <w:t>Chapter Three</w:t>
      </w:r>
      <w:r w:rsidR="00C916A3">
        <w:t xml:space="preserve"> shows tha</w:t>
      </w:r>
      <w:r w:rsidR="00114C3F">
        <w:t xml:space="preserve">t </w:t>
      </w:r>
      <w:del w:id="19" w:author="Timothy H Dixon" w:date="2016-02-13T13:58:00Z">
        <w:r w:rsidR="0050652D" w:rsidDel="00FE6721">
          <w:delText xml:space="preserve">the </w:delText>
        </w:r>
      </w:del>
      <w:r w:rsidR="00114C3F">
        <w:t>short-term annual variation</w:t>
      </w:r>
      <w:ins w:id="20" w:author="Timothy H Dixon" w:date="2016-02-13T13:58:00Z">
        <w:r w:rsidR="00FE6721">
          <w:t>s</w:t>
        </w:r>
      </w:ins>
      <w:r w:rsidR="00114C3F">
        <w:t xml:space="preserve"> </w:t>
      </w:r>
      <w:ins w:id="21" w:author="Timothy H Dixon" w:date="2016-02-13T13:58:00Z">
        <w:r w:rsidR="00FE6721">
          <w:t>in</w:t>
        </w:r>
      </w:ins>
      <w:del w:id="22" w:author="Timothy H Dixon" w:date="2016-02-13T13:58:00Z">
        <w:r w:rsidR="00114C3F" w:rsidDel="00FE6721">
          <w:delText>of</w:delText>
        </w:r>
      </w:del>
      <w:r w:rsidR="00114C3F">
        <w:t xml:space="preserve"> coastal</w:t>
      </w:r>
      <w:r w:rsidR="0050652D">
        <w:t xml:space="preserve"> </w:t>
      </w:r>
      <w:proofErr w:type="gramStart"/>
      <w:r w:rsidR="0050652D">
        <w:t xml:space="preserve">uplift </w:t>
      </w:r>
      <w:ins w:id="23" w:author="Timothy H Dixon" w:date="2016-02-13T13:58:00Z">
        <w:r w:rsidR="00FE6721">
          <w:t xml:space="preserve"> in</w:t>
        </w:r>
        <w:proofErr w:type="gramEnd"/>
        <w:r w:rsidR="00FE6721">
          <w:t xml:space="preserve"> Greenland as </w:t>
        </w:r>
      </w:ins>
      <w:r w:rsidR="0050652D">
        <w:t xml:space="preserve">measured by GPS </w:t>
      </w:r>
      <w:ins w:id="24" w:author="Timothy H Dixon" w:date="2016-02-13T13:58:00Z">
        <w:r w:rsidR="00FE6721">
          <w:t xml:space="preserve">are </w:t>
        </w:r>
      </w:ins>
      <w:del w:id="25" w:author="Timothy H Dixon" w:date="2016-02-13T13:58:00Z">
        <w:r w:rsidR="0050652D" w:rsidDel="00FE6721">
          <w:delText xml:space="preserve">is </w:delText>
        </w:r>
      </w:del>
      <w:r w:rsidR="00114C3F">
        <w:t xml:space="preserve">useful </w:t>
      </w:r>
      <w:ins w:id="26" w:author="Timothy H Dixon" w:date="2016-02-13T13:58:00Z">
        <w:r w:rsidR="00FE6721">
          <w:t>to</w:t>
        </w:r>
      </w:ins>
      <w:del w:id="27" w:author="Timothy H Dixon" w:date="2016-02-13T13:58:00Z">
        <w:r w:rsidR="00114C3F" w:rsidDel="00FE6721">
          <w:delText>in</w:delText>
        </w:r>
      </w:del>
      <w:r w:rsidR="00114C3F">
        <w:t xml:space="preserve"> study</w:t>
      </w:r>
      <w:del w:id="28" w:author="Timothy H Dixon" w:date="2016-02-13T13:58:00Z">
        <w:r w:rsidR="00114C3F" w:rsidDel="00FE6721">
          <w:delText>ing</w:delText>
        </w:r>
      </w:del>
      <w:r w:rsidR="00114C3F">
        <w:t xml:space="preserve"> sp</w:t>
      </w:r>
      <w:r w:rsidR="005251C9">
        <w:t>atial and temporal changes in</w:t>
      </w:r>
      <w:r w:rsidR="0050652D">
        <w:t xml:space="preserve"> mass loss of the</w:t>
      </w:r>
      <w:del w:id="29" w:author="Timothy H Dixon" w:date="2016-02-13T13:59:00Z">
        <w:r w:rsidR="0050652D" w:rsidDel="00FE6721">
          <w:delText xml:space="preserve"> Greenland</w:delText>
        </w:r>
      </w:del>
      <w:r w:rsidR="0050652D">
        <w:t xml:space="preserve"> ice sheet</w:t>
      </w:r>
      <w:r w:rsidR="00114C3F">
        <w:t xml:space="preserve">.  </w:t>
      </w:r>
      <w:r w:rsidR="00130847">
        <w:t xml:space="preserve">Anomalously large </w:t>
      </w:r>
      <w:r w:rsidR="006E4E2A">
        <w:t>uplift is observed at most GPS sites</w:t>
      </w:r>
      <w:r w:rsidR="00130847">
        <w:t xml:space="preserve"> in 2010, indicating significant </w:t>
      </w:r>
      <w:r w:rsidR="006E4E2A">
        <w:t>ice mass loss</w:t>
      </w:r>
      <w:r w:rsidR="00C15C5F">
        <w:t xml:space="preserve"> in 2010</w:t>
      </w:r>
      <w:r w:rsidR="00130847">
        <w:t xml:space="preserve">.  </w:t>
      </w:r>
      <w:r w:rsidR="00C840DE">
        <w:t>Comparison between GPS data and climatic data s</w:t>
      </w:r>
      <w:ins w:id="30" w:author="Timothy H Dixon" w:date="2016-02-13T13:59:00Z">
        <w:r w:rsidR="00FE6721">
          <w:t>uggest</w:t>
        </w:r>
      </w:ins>
      <w:del w:id="31" w:author="Timothy H Dixon" w:date="2016-02-13T13:59:00Z">
        <w:r w:rsidR="00C840DE" w:rsidDel="00FE6721">
          <w:delText>how</w:delText>
        </w:r>
      </w:del>
      <w:r w:rsidR="00C840DE">
        <w:t>s that</w:t>
      </w:r>
      <w:r w:rsidR="00577AE3">
        <w:t xml:space="preserve"> the</w:t>
      </w:r>
      <w:del w:id="32" w:author="Timothy H Dixon" w:date="2016-02-13T13:59:00Z">
        <w:r w:rsidR="00C840DE" w:rsidDel="00FE6721">
          <w:delText xml:space="preserve"> 2010</w:delText>
        </w:r>
      </w:del>
      <w:r w:rsidR="00C840DE">
        <w:t xml:space="preserve"> </w:t>
      </w:r>
      <w:r w:rsidR="005251C9">
        <w:t>anomalous melting</w:t>
      </w:r>
      <w:ins w:id="33" w:author="Timothy H Dixon" w:date="2016-02-13T13:59:00Z">
        <w:r w:rsidR="00FE6721">
          <w:t xml:space="preserve"> in 2010</w:t>
        </w:r>
      </w:ins>
      <w:r w:rsidR="00577AE3">
        <w:t xml:space="preserve"> is caused by a combination of </w:t>
      </w:r>
      <w:r w:rsidR="00C840DE">
        <w:t xml:space="preserve">warm air and warm sub-surface ocean water. </w:t>
      </w:r>
      <w:del w:id="34" w:author="Timothy H Dixon" w:date="2016-02-13T13:59:00Z">
        <w:r w:rsidR="00C840DE" w:rsidDel="00FE6721">
          <w:delText xml:space="preserve"> </w:delText>
        </w:r>
      </w:del>
      <w:ins w:id="35" w:author="Timothy H Dixon" w:date="2016-02-13T13:59:00Z">
        <w:r w:rsidR="00FE6721">
          <w:t xml:space="preserve"> </w:t>
        </w:r>
      </w:ins>
      <w:del w:id="36" w:author="Timothy H Dixon" w:date="2016-02-13T13:59:00Z">
        <w:r w:rsidR="00F46017" w:rsidDel="00FE6721">
          <w:delText>What’s more, this stud</w:delText>
        </w:r>
        <w:r w:rsidR="007C52BC" w:rsidDel="00FE6721">
          <w:delText xml:space="preserve">y shows that </w:delText>
        </w:r>
      </w:del>
      <w:ins w:id="37" w:author="Timothy H Dixon" w:date="2016-02-13T13:59:00Z">
        <w:r w:rsidR="00FE6721">
          <w:t>T</w:t>
        </w:r>
      </w:ins>
      <w:del w:id="38" w:author="Timothy H Dixon" w:date="2016-02-13T13:59:00Z">
        <w:r w:rsidR="007C52BC" w:rsidDel="00FE6721">
          <w:delText>t</w:delText>
        </w:r>
      </w:del>
      <w:r w:rsidR="007C52BC">
        <w:t xml:space="preserve">he </w:t>
      </w:r>
      <w:proofErr w:type="spellStart"/>
      <w:r w:rsidR="00552851">
        <w:t>Irminger</w:t>
      </w:r>
      <w:proofErr w:type="spellEnd"/>
      <w:r w:rsidR="00552851">
        <w:t xml:space="preserve"> Current</w:t>
      </w:r>
      <w:r w:rsidR="007C52BC">
        <w:t>, a warm subsurface current</w:t>
      </w:r>
      <w:ins w:id="39" w:author="Timothy H Dixon" w:date="2016-02-13T14:00:00Z">
        <w:r w:rsidR="00FE6721">
          <w:t xml:space="preserve"> that constitutes part of the sub-polar gyre</w:t>
        </w:r>
      </w:ins>
      <w:r w:rsidR="007C52BC">
        <w:t>,</w:t>
      </w:r>
      <w:r w:rsidR="00F46017">
        <w:t xml:space="preserve"> plays an important role in </w:t>
      </w:r>
      <w:r w:rsidR="00552851">
        <w:t>“shaping”</w:t>
      </w:r>
      <w:r w:rsidR="003E2011">
        <w:t xml:space="preserve"> the</w:t>
      </w:r>
      <w:r w:rsidR="00F46017">
        <w:t xml:space="preserve"> spatial pat</w:t>
      </w:r>
      <w:r w:rsidR="003E2011">
        <w:t>tern of coastal melting</w:t>
      </w:r>
      <w:r w:rsidR="005251C9">
        <w:rPr>
          <w:rFonts w:hint="eastAsia"/>
          <w:lang w:eastAsia="zh-CN"/>
        </w:rPr>
        <w:t xml:space="preserve">: </w:t>
      </w:r>
      <w:r w:rsidR="008C60BD">
        <w:t>the amount</w:t>
      </w:r>
      <w:r w:rsidR="00552851">
        <w:t xml:space="preserve"> of ice mass loss decreases</w:t>
      </w:r>
      <w:del w:id="40" w:author="Timothy H Dixon" w:date="2016-02-13T14:00:00Z">
        <w:r w:rsidR="00552851" w:rsidDel="00FE6721">
          <w:delText xml:space="preserve"> generally</w:delText>
        </w:r>
      </w:del>
      <w:r w:rsidR="00552851">
        <w:t xml:space="preserve"> along the pathway of</w:t>
      </w:r>
      <w:ins w:id="41" w:author="Timothy H Dixon" w:date="2016-02-13T14:00:00Z">
        <w:r w:rsidR="00FE6721">
          <w:t xml:space="preserve"> the</w:t>
        </w:r>
      </w:ins>
      <w:r w:rsidR="00552851">
        <w:t xml:space="preserve"> </w:t>
      </w:r>
      <w:proofErr w:type="spellStart"/>
      <w:r w:rsidR="00552851">
        <w:t>Irminger</w:t>
      </w:r>
      <w:proofErr w:type="spellEnd"/>
      <w:r w:rsidR="00552851">
        <w:t xml:space="preserve"> Current (</w:t>
      </w:r>
      <w:r w:rsidR="008C60BD">
        <w:t>from southeastern to</w:t>
      </w:r>
      <w:r w:rsidR="00552851">
        <w:t xml:space="preserve"> southern and </w:t>
      </w:r>
      <w:r w:rsidR="008C60BD">
        <w:t xml:space="preserve">then </w:t>
      </w:r>
      <w:r w:rsidR="00552851">
        <w:t>southwestern Greenland</w:t>
      </w:r>
      <w:ins w:id="42" w:author="Timothy H Dixon" w:date="2016-02-13T14:00:00Z">
        <w:r w:rsidR="00FE6721">
          <w:t xml:space="preserve">) </w:t>
        </w:r>
      </w:ins>
      <w:del w:id="43" w:author="Timothy H Dixon" w:date="2016-02-13T14:00:00Z">
        <w:r w:rsidR="00E605D5" w:rsidDel="00FE6721">
          <w:delText xml:space="preserve">, </w:delText>
        </w:r>
      </w:del>
      <w:proofErr w:type="gramStart"/>
      <w:ins w:id="44" w:author="Timothy H Dixon" w:date="2016-02-13T14:01:00Z">
        <w:r w:rsidR="00FE6721">
          <w:t xml:space="preserve">  The</w:t>
        </w:r>
        <w:proofErr w:type="gramEnd"/>
        <w:r w:rsidR="00FE6721">
          <w:t xml:space="preserve"> maximum northern extent of its influence in 2010 was </w:t>
        </w:r>
      </w:ins>
      <w:del w:id="45" w:author="Timothy H Dixon" w:date="2016-02-13T14:01:00Z">
        <w:r w:rsidR="00E605D5" w:rsidDel="00FE6721">
          <w:delText>reaching</w:delText>
        </w:r>
      </w:del>
      <w:r w:rsidR="00E605D5">
        <w:t xml:space="preserve"> about 69</w:t>
      </w:r>
      <w:r w:rsidR="00E605D5" w:rsidRPr="00E605D5">
        <w:rPr>
          <w:sz w:val="20"/>
          <w:szCs w:val="20"/>
        </w:rPr>
        <w:t xml:space="preserve"> </w:t>
      </w:r>
      <w:r w:rsidR="00E605D5" w:rsidRPr="00E605D5">
        <w:rPr>
          <w:rFonts w:ascii="Times New Roman" w:hAnsi="Times New Roman" w:cs="Times New Roman"/>
          <w:vertAlign w:val="superscript"/>
        </w:rPr>
        <w:t>°</w:t>
      </w:r>
      <w:r w:rsidR="00E605D5">
        <w:rPr>
          <w:rFonts w:ascii="Times New Roman" w:hAnsi="Times New Roman" w:cs="Times New Roman"/>
          <w:vertAlign w:val="superscript"/>
        </w:rPr>
        <w:t xml:space="preserve"> </w:t>
      </w:r>
      <w:r w:rsidR="00E605D5">
        <w:rPr>
          <w:rFonts w:ascii="Times New Roman" w:hAnsi="Times New Roman" w:cs="Times New Roman"/>
        </w:rPr>
        <w:t>N</w:t>
      </w:r>
      <w:ins w:id="46" w:author="Timothy H Dixon" w:date="2016-02-13T14:01:00Z">
        <w:r w:rsidR="00FE6721">
          <w:t>.</w:t>
        </w:r>
      </w:ins>
      <w:del w:id="47" w:author="Timothy H Dixon" w:date="2016-02-13T14:01:00Z">
        <w:r w:rsidR="00E605D5" w:rsidDel="00FE6721">
          <w:rPr>
            <w:rFonts w:ascii="Times New Roman" w:hAnsi="Times New Roman" w:cs="Times New Roman"/>
          </w:rPr>
          <w:delText xml:space="preserve"> in 2010</w:delText>
        </w:r>
        <w:r w:rsidR="00552851" w:rsidDel="00FE6721">
          <w:delText>)</w:delText>
        </w:r>
      </w:del>
      <w:r w:rsidR="00E605D5">
        <w:t xml:space="preserve">.  </w:t>
      </w:r>
    </w:p>
    <w:p w14:paraId="0F4A3186" w14:textId="77777777" w:rsidR="00F46017" w:rsidRDefault="00F46017" w:rsidP="002C78BE">
      <w:pPr>
        <w:spacing w:line="480" w:lineRule="auto"/>
      </w:pPr>
    </w:p>
    <w:p w14:paraId="3E78CE46" w14:textId="1D2EC2B1" w:rsidR="00656404" w:rsidRDefault="00C32E2F" w:rsidP="002C78BE">
      <w:pPr>
        <w:spacing w:line="480" w:lineRule="auto"/>
        <w:rPr>
          <w:lang w:eastAsia="zh-CN"/>
        </w:rPr>
      </w:pPr>
      <w:r>
        <w:t xml:space="preserve">Chapter Four shows that </w:t>
      </w:r>
      <w:r w:rsidR="002B029F">
        <w:t xml:space="preserve">accelerated melting of the Greenland ice sheet can in turn influence the </w:t>
      </w:r>
      <w:r w:rsidR="00B63BA0">
        <w:t xml:space="preserve">regional </w:t>
      </w:r>
      <w:r w:rsidR="002B029F">
        <w:t>ocea</w:t>
      </w:r>
      <w:r w:rsidR="00B63BA0">
        <w:t>n</w:t>
      </w:r>
      <w:r w:rsidR="005D7CE9">
        <w:t xml:space="preserve">.  </w:t>
      </w:r>
      <w:r w:rsidR="00D06797">
        <w:t xml:space="preserve">Recent freshwater flux from Greenland is estimated using GRACE gravity data.  </w:t>
      </w:r>
      <w:r w:rsidR="00AA4334">
        <w:t xml:space="preserve">Freshwater flux from Greenland, </w:t>
      </w:r>
      <w:ins w:id="48" w:author="Timothy H Dixon" w:date="2016-02-13T14:02:00Z">
        <w:r w:rsidR="00FE6721">
          <w:t xml:space="preserve">the </w:t>
        </w:r>
      </w:ins>
      <w:r w:rsidR="00AA4334">
        <w:t xml:space="preserve">Canadian Arctic Archipelago and </w:t>
      </w:r>
      <w:ins w:id="49" w:author="Timothy H Dixon" w:date="2016-02-13T14:02:00Z">
        <w:r w:rsidR="00FE6721">
          <w:t xml:space="preserve">the </w:t>
        </w:r>
      </w:ins>
      <w:r w:rsidR="00AA4334">
        <w:t>Arctic sea ice i</w:t>
      </w:r>
      <w:r w:rsidR="00B15D54">
        <w:t>ncrease</w:t>
      </w:r>
      <w:ins w:id="50" w:author="Timothy H Dixon" w:date="2016-02-13T14:02:00Z">
        <w:r w:rsidR="00FE6721">
          <w:t>d</w:t>
        </w:r>
      </w:ins>
      <w:del w:id="51" w:author="Timothy H Dixon" w:date="2016-02-13T14:02:00Z">
        <w:r w:rsidR="00B15D54" w:rsidDel="00FE6721">
          <w:delText>s</w:delText>
        </w:r>
      </w:del>
      <w:r w:rsidR="00AA4334">
        <w:t xml:space="preserve"> </w:t>
      </w:r>
      <w:r w:rsidR="003B165D">
        <w:t xml:space="preserve">by </w:t>
      </w:r>
      <w:r w:rsidR="00AA4334">
        <w:t xml:space="preserve">20 </w:t>
      </w:r>
      <w:proofErr w:type="spellStart"/>
      <w:r w:rsidR="00AA4334">
        <w:t>mSv</w:t>
      </w:r>
      <w:proofErr w:type="spellEnd"/>
      <w:r w:rsidR="00AA4334">
        <w:t xml:space="preserve"> from </w:t>
      </w:r>
      <w:r w:rsidR="003B165D">
        <w:t xml:space="preserve">the </w:t>
      </w:r>
      <w:r w:rsidR="00AA4334">
        <w:t xml:space="preserve">mid – late 1990s </w:t>
      </w:r>
      <w:r w:rsidR="003B165D">
        <w:t>to 2013</w:t>
      </w:r>
      <w:ins w:id="52" w:author="Timothy H Dixon" w:date="2016-02-13T14:02:00Z">
        <w:r w:rsidR="00FE6721">
          <w:t>.  I estimate that a</w:t>
        </w:r>
      </w:ins>
      <w:del w:id="53" w:author="Timothy H Dixon" w:date="2016-02-13T14:02:00Z">
        <w:r w:rsidR="00F16D65" w:rsidDel="00FE6721">
          <w:delText xml:space="preserve"> </w:delText>
        </w:r>
        <w:r w:rsidR="00AA4334" w:rsidDel="00FE6721">
          <w:delText xml:space="preserve">and </w:delText>
        </w:r>
        <w:r w:rsidR="001C5E22" w:rsidDel="00FE6721">
          <w:delText>a</w:delText>
        </w:r>
      </w:del>
      <w:r w:rsidR="001C5E22">
        <w:t>t least</w:t>
      </w:r>
      <w:r w:rsidR="00AA4334">
        <w:t xml:space="preserve"> 70 percent of the increase </w:t>
      </w:r>
      <w:r w:rsidR="001C5E22">
        <w:t xml:space="preserve">winds up in </w:t>
      </w:r>
      <w:r w:rsidR="00D84741">
        <w:t>the Labrador Sea due to the cloc</w:t>
      </w:r>
      <w:r w:rsidR="001C5E22">
        <w:t xml:space="preserve">kwise nature of ocean circulation </w:t>
      </w:r>
      <w:r w:rsidR="001C5E22">
        <w:lastRenderedPageBreak/>
        <w:t xml:space="preserve">around Greenland. </w:t>
      </w:r>
      <w:r w:rsidR="006576ED">
        <w:t xml:space="preserve">  </w:t>
      </w:r>
      <w:r w:rsidR="006576ED" w:rsidRPr="00ED40BE">
        <w:t>This study show</w:t>
      </w:r>
      <w:r w:rsidR="00ED40BE" w:rsidRPr="00ED40BE">
        <w:rPr>
          <w:rFonts w:hint="eastAsia"/>
          <w:lang w:eastAsia="zh-CN"/>
        </w:rPr>
        <w:t xml:space="preserve">s </w:t>
      </w:r>
      <w:r w:rsidR="00ED40BE" w:rsidRPr="00ED40BE">
        <w:rPr>
          <w:lang w:eastAsia="zh-CN"/>
        </w:rPr>
        <w:t xml:space="preserve">that </w:t>
      </w:r>
      <w:r w:rsidR="00ED40BE" w:rsidRPr="00ED40BE">
        <w:rPr>
          <w:rFonts w:hint="eastAsia"/>
          <w:lang w:eastAsia="zh-CN"/>
        </w:rPr>
        <w:t xml:space="preserve">a </w:t>
      </w:r>
      <w:proofErr w:type="spellStart"/>
      <w:r w:rsidR="00ED40BE" w:rsidRPr="00ED40BE">
        <w:rPr>
          <w:lang w:eastAsia="zh-CN"/>
        </w:rPr>
        <w:t>rapidl</w:t>
      </w:r>
      <w:proofErr w:type="spellEnd"/>
      <w:del w:id="54" w:author="Timothy H Dixon" w:date="2016-02-13T14:02:00Z">
        <w:r w:rsidR="00ED40BE" w:rsidRPr="00ED40BE" w:rsidDel="00FE6721">
          <w:rPr>
            <w:lang w:eastAsia="zh-CN"/>
          </w:rPr>
          <w:delText>y</w:delText>
        </w:r>
      </w:del>
      <w:r w:rsidR="00ED40BE" w:rsidRPr="00ED40BE">
        <w:rPr>
          <w:rFonts w:hint="eastAsia"/>
          <w:lang w:eastAsia="zh-CN"/>
        </w:rPr>
        <w:t xml:space="preserve"> decline in </w:t>
      </w:r>
      <w:r w:rsidR="00ED40BE" w:rsidRPr="00ED40BE">
        <w:rPr>
          <w:lang w:eastAsia="zh-CN"/>
        </w:rPr>
        <w:t xml:space="preserve">Labrador Sea Water </w:t>
      </w:r>
      <w:r w:rsidR="00492094">
        <w:rPr>
          <w:lang w:eastAsia="zh-CN"/>
        </w:rPr>
        <w:t xml:space="preserve">thickness </w:t>
      </w:r>
      <w:del w:id="55" w:author="Timothy H Dixon" w:date="2016-02-13T14:02:00Z">
        <w:r w:rsidR="00492094" w:rsidDel="00FE6721">
          <w:rPr>
            <w:lang w:eastAsia="zh-CN"/>
          </w:rPr>
          <w:delText>(</w:delText>
        </w:r>
      </w:del>
      <w:r w:rsidR="00492094">
        <w:rPr>
          <w:lang w:eastAsia="zh-CN"/>
        </w:rPr>
        <w:t>and density</w:t>
      </w:r>
      <w:del w:id="56" w:author="Timothy H Dixon" w:date="2016-02-13T14:02:00Z">
        <w:r w:rsidR="00492094" w:rsidDel="00FE6721">
          <w:rPr>
            <w:lang w:eastAsia="zh-CN"/>
          </w:rPr>
          <w:delText>)</w:delText>
        </w:r>
      </w:del>
      <w:r w:rsidR="00ED40BE" w:rsidRPr="00ED40BE">
        <w:rPr>
          <w:lang w:eastAsia="zh-CN"/>
        </w:rPr>
        <w:t xml:space="preserve"> coincided with </w:t>
      </w:r>
      <w:r w:rsidR="00ED40BE" w:rsidRPr="00ED40BE">
        <w:rPr>
          <w:rFonts w:hint="eastAsia"/>
          <w:lang w:eastAsia="zh-CN"/>
        </w:rPr>
        <w:t xml:space="preserve">a </w:t>
      </w:r>
      <w:proofErr w:type="spellStart"/>
      <w:r w:rsidR="00ED40BE" w:rsidRPr="00ED40BE">
        <w:rPr>
          <w:rFonts w:hint="eastAsia"/>
          <w:lang w:eastAsia="zh-CN"/>
        </w:rPr>
        <w:t>rapidl</w:t>
      </w:r>
      <w:proofErr w:type="spellEnd"/>
      <w:del w:id="57" w:author="Timothy H Dixon" w:date="2016-02-13T14:03:00Z">
        <w:r w:rsidR="00ED40BE" w:rsidRPr="00ED40BE" w:rsidDel="00FE6721">
          <w:rPr>
            <w:rFonts w:hint="eastAsia"/>
            <w:lang w:eastAsia="zh-CN"/>
          </w:rPr>
          <w:delText>y</w:delText>
        </w:r>
      </w:del>
      <w:r w:rsidR="00ED40BE" w:rsidRPr="00ED40BE">
        <w:rPr>
          <w:rFonts w:hint="eastAsia"/>
          <w:lang w:eastAsia="zh-CN"/>
        </w:rPr>
        <w:t xml:space="preserve"> increase in </w:t>
      </w:r>
      <w:del w:id="58" w:author="Timothy H Dixon" w:date="2016-02-13T14:03:00Z">
        <w:r w:rsidR="00ED40BE" w:rsidRPr="00ED40BE" w:rsidDel="00FE6721">
          <w:rPr>
            <w:rFonts w:hint="eastAsia"/>
            <w:lang w:eastAsia="zh-CN"/>
          </w:rPr>
          <w:delText xml:space="preserve">the </w:delText>
        </w:r>
      </w:del>
      <w:r w:rsidR="00ED40BE" w:rsidRPr="00ED40BE">
        <w:rPr>
          <w:rFonts w:hint="eastAsia"/>
          <w:lang w:eastAsia="zh-CN"/>
        </w:rPr>
        <w:t>freshwater flux into the Labrador</w:t>
      </w:r>
      <w:r w:rsidR="00497705">
        <w:rPr>
          <w:lang w:eastAsia="zh-CN"/>
        </w:rPr>
        <w:t xml:space="preserve"> Sea, while the salt flux into </w:t>
      </w:r>
      <w:r w:rsidR="00492094">
        <w:rPr>
          <w:lang w:eastAsia="zh-CN"/>
        </w:rPr>
        <w:t xml:space="preserve">the region remained </w:t>
      </w:r>
      <w:ins w:id="59" w:author="Timothy H Dixon" w:date="2016-02-13T14:03:00Z">
        <w:r w:rsidR="00FE6721">
          <w:rPr>
            <w:lang w:eastAsia="zh-CN"/>
          </w:rPr>
          <w:t>high</w:t>
        </w:r>
      </w:ins>
      <w:del w:id="60" w:author="Timothy H Dixon" w:date="2016-02-13T14:03:00Z">
        <w:r w:rsidR="00492094" w:rsidDel="00FE6721">
          <w:rPr>
            <w:lang w:eastAsia="zh-CN"/>
          </w:rPr>
          <w:delText>increasing</w:delText>
        </w:r>
      </w:del>
      <w:r w:rsidR="00492094">
        <w:rPr>
          <w:lang w:eastAsia="zh-CN"/>
        </w:rPr>
        <w:t xml:space="preserve">.  This suggests that recent accelerated melting of the Greenland ice sheet </w:t>
      </w:r>
      <w:ins w:id="61" w:author="Timothy H Dixon" w:date="2016-02-13T14:03:00Z">
        <w:r w:rsidR="00FE6721">
          <w:rPr>
            <w:lang w:eastAsia="zh-CN"/>
          </w:rPr>
          <w:t xml:space="preserve">has </w:t>
        </w:r>
      </w:ins>
      <w:r w:rsidR="00492094">
        <w:rPr>
          <w:lang w:eastAsia="zh-CN"/>
        </w:rPr>
        <w:t>start</w:t>
      </w:r>
      <w:ins w:id="62" w:author="Timothy H Dixon" w:date="2016-02-13T14:03:00Z">
        <w:r w:rsidR="00FE6721">
          <w:rPr>
            <w:lang w:eastAsia="zh-CN"/>
          </w:rPr>
          <w:t>ed</w:t>
        </w:r>
      </w:ins>
      <w:del w:id="63" w:author="Timothy H Dixon" w:date="2016-02-13T14:03:00Z">
        <w:r w:rsidR="00492094" w:rsidDel="00FE6721">
          <w:rPr>
            <w:lang w:eastAsia="zh-CN"/>
          </w:rPr>
          <w:delText>s</w:delText>
        </w:r>
      </w:del>
      <w:r w:rsidR="00492094">
        <w:rPr>
          <w:lang w:eastAsia="zh-CN"/>
        </w:rPr>
        <w:t xml:space="preserve"> to reduce the formation of Labrador Sea Water and potentially weaken the A</w:t>
      </w:r>
      <w:ins w:id="64" w:author="Timothy H Dixon" w:date="2016-02-13T14:03:00Z">
        <w:r w:rsidR="00FE6721">
          <w:rPr>
            <w:lang w:eastAsia="zh-CN"/>
          </w:rPr>
          <w:t xml:space="preserve">tlantic </w:t>
        </w:r>
        <w:proofErr w:type="spellStart"/>
        <w:r w:rsidR="00FE6721">
          <w:rPr>
            <w:lang w:eastAsia="zh-CN"/>
          </w:rPr>
          <w:t>Meridional</w:t>
        </w:r>
        <w:proofErr w:type="spellEnd"/>
        <w:r w:rsidR="00FE6721">
          <w:rPr>
            <w:lang w:eastAsia="zh-CN"/>
          </w:rPr>
          <w:t xml:space="preserve"> Overturning Circulation</w:t>
        </w:r>
      </w:ins>
      <w:del w:id="65" w:author="Timothy H Dixon" w:date="2016-02-13T14:03:00Z">
        <w:r w:rsidR="00492094" w:rsidDel="00FE6721">
          <w:rPr>
            <w:lang w:eastAsia="zh-CN"/>
          </w:rPr>
          <w:delText>MOC</w:delText>
        </w:r>
      </w:del>
      <w:r w:rsidR="00492094">
        <w:rPr>
          <w:lang w:eastAsia="zh-CN"/>
        </w:rPr>
        <w:t xml:space="preserve">.  </w:t>
      </w:r>
    </w:p>
    <w:p w14:paraId="0FFCB87E" w14:textId="77777777" w:rsidR="00BC2522" w:rsidRDefault="00BC2522" w:rsidP="002C78BE">
      <w:pPr>
        <w:spacing w:line="480" w:lineRule="auto"/>
        <w:rPr>
          <w:lang w:eastAsia="zh-CN"/>
        </w:rPr>
      </w:pPr>
    </w:p>
    <w:p w14:paraId="117C0A73" w14:textId="649F63FF" w:rsidR="00933006" w:rsidRDefault="00656404" w:rsidP="002C78BE">
      <w:pPr>
        <w:spacing w:line="480" w:lineRule="auto"/>
        <w:rPr>
          <w:lang w:eastAsia="zh-CN"/>
        </w:rPr>
      </w:pPr>
      <w:r>
        <w:rPr>
          <w:lang w:eastAsia="zh-CN"/>
        </w:rPr>
        <w:t xml:space="preserve">Chapter </w:t>
      </w:r>
      <w:proofErr w:type="gramStart"/>
      <w:r>
        <w:rPr>
          <w:lang w:eastAsia="zh-CN"/>
        </w:rPr>
        <w:t>Five</w:t>
      </w:r>
      <w:proofErr w:type="gramEnd"/>
      <w:r>
        <w:rPr>
          <w:lang w:eastAsia="zh-CN"/>
        </w:rPr>
        <w:t xml:space="preserve"> </w:t>
      </w:r>
      <w:r w:rsidR="00BC2522">
        <w:rPr>
          <w:lang w:eastAsia="zh-CN"/>
        </w:rPr>
        <w:t>shows that</w:t>
      </w:r>
      <w:ins w:id="66" w:author="Timothy H Dixon" w:date="2016-02-13T14:04:00Z">
        <w:r w:rsidR="00FE6721">
          <w:rPr>
            <w:lang w:eastAsia="zh-CN"/>
          </w:rPr>
          <w:t xml:space="preserve"> </w:t>
        </w:r>
      </w:ins>
      <w:del w:id="67" w:author="Timothy H Dixon" w:date="2016-02-13T14:04:00Z">
        <w:r w:rsidR="00BC2522" w:rsidDel="00FE6721">
          <w:rPr>
            <w:lang w:eastAsia="zh-CN"/>
          </w:rPr>
          <w:delText xml:space="preserve"> using </w:delText>
        </w:r>
      </w:del>
      <w:proofErr w:type="spellStart"/>
      <w:r w:rsidR="00BC2522">
        <w:rPr>
          <w:lang w:eastAsia="zh-CN"/>
        </w:rPr>
        <w:t>InSAR</w:t>
      </w:r>
      <w:proofErr w:type="spellEnd"/>
      <w:del w:id="68" w:author="Timothy H Dixon" w:date="2016-02-13T14:04:00Z">
        <w:r w:rsidR="00BC2522" w:rsidDel="00FE6721">
          <w:rPr>
            <w:lang w:eastAsia="zh-CN"/>
          </w:rPr>
          <w:delText xml:space="preserve"> technique to</w:delText>
        </w:r>
      </w:del>
      <w:r w:rsidR="00BC2522">
        <w:rPr>
          <w:lang w:eastAsia="zh-CN"/>
        </w:rPr>
        <w:t xml:space="preserve"> monitor</w:t>
      </w:r>
      <w:ins w:id="69" w:author="Timothy H Dixon" w:date="2016-02-13T14:04:00Z">
        <w:r w:rsidR="00FE6721">
          <w:rPr>
            <w:lang w:eastAsia="zh-CN"/>
          </w:rPr>
          <w:t>ing of</w:t>
        </w:r>
      </w:ins>
      <w:r w:rsidR="00BC2522">
        <w:rPr>
          <w:lang w:eastAsia="zh-CN"/>
        </w:rPr>
        <w:t xml:space="preserve"> surface deformation is</w:t>
      </w:r>
      <w:ins w:id="70" w:author="Timothy H Dixon" w:date="2016-02-13T14:04:00Z">
        <w:r w:rsidR="00FE6721">
          <w:rPr>
            <w:lang w:eastAsia="zh-CN"/>
          </w:rPr>
          <w:t xml:space="preserve"> a</w:t>
        </w:r>
      </w:ins>
      <w:r w:rsidR="00BC2522">
        <w:rPr>
          <w:lang w:eastAsia="zh-CN"/>
        </w:rPr>
        <w:t xml:space="preserve"> promising</w:t>
      </w:r>
      <w:ins w:id="71" w:author="Timothy H Dixon" w:date="2016-02-13T14:04:00Z">
        <w:r w:rsidR="00FE6721">
          <w:rPr>
            <w:lang w:eastAsia="zh-CN"/>
          </w:rPr>
          <w:t xml:space="preserve"> approach</w:t>
        </w:r>
      </w:ins>
      <w:r w:rsidR="00BC2522">
        <w:rPr>
          <w:lang w:eastAsia="zh-CN"/>
        </w:rPr>
        <w:t xml:space="preserve"> to </w:t>
      </w:r>
      <w:ins w:id="72" w:author="Timothy H Dixon" w:date="2016-02-13T14:05:00Z">
        <w:r w:rsidR="00FE6721">
          <w:rPr>
            <w:lang w:eastAsia="zh-CN"/>
          </w:rPr>
          <w:t>estimate</w:t>
        </w:r>
      </w:ins>
      <w:del w:id="73" w:author="Timothy H Dixon" w:date="2016-02-13T14:05:00Z">
        <w:r w:rsidR="00BC2522" w:rsidDel="00FE6721">
          <w:rPr>
            <w:lang w:eastAsia="zh-CN"/>
          </w:rPr>
          <w:delText>monitor</w:delText>
        </w:r>
      </w:del>
      <w:r w:rsidR="00BC2522">
        <w:rPr>
          <w:lang w:eastAsia="zh-CN"/>
        </w:rPr>
        <w:t xml:space="preserve"> pressure change</w:t>
      </w:r>
      <w:ins w:id="74" w:author="Timothy H Dixon" w:date="2016-02-13T14:05:00Z">
        <w:r w:rsidR="00FE6721">
          <w:rPr>
            <w:lang w:eastAsia="zh-CN"/>
          </w:rPr>
          <w:t>s</w:t>
        </w:r>
      </w:ins>
      <w:r w:rsidR="00BC2522">
        <w:rPr>
          <w:lang w:eastAsia="zh-CN"/>
        </w:rPr>
        <w:t xml:space="preserve"> in deep reservoi</w:t>
      </w:r>
      <w:r w:rsidR="00F35955">
        <w:rPr>
          <w:lang w:eastAsia="zh-CN"/>
        </w:rPr>
        <w:t>r</w:t>
      </w:r>
      <w:ins w:id="75" w:author="Timothy H Dixon" w:date="2016-02-13T14:06:00Z">
        <w:r w:rsidR="00FE6721">
          <w:rPr>
            <w:lang w:eastAsia="zh-CN"/>
          </w:rPr>
          <w:t>s subject to fluid injection</w:t>
        </w:r>
      </w:ins>
      <w:r w:rsidR="00F35955">
        <w:rPr>
          <w:lang w:eastAsia="zh-CN"/>
        </w:rPr>
        <w:t>.   Up to 1</w:t>
      </w:r>
      <w:r w:rsidR="00536029">
        <w:rPr>
          <w:lang w:eastAsia="zh-CN"/>
        </w:rPr>
        <w:t>0 cm surface uplift</w:t>
      </w:r>
      <w:ins w:id="76" w:author="Timothy H Dixon" w:date="2016-02-13T14:06:00Z">
        <w:r w:rsidR="00FE6721">
          <w:rPr>
            <w:lang w:eastAsia="zh-CN"/>
          </w:rPr>
          <w:t xml:space="preserve"> was </w:t>
        </w:r>
        <w:proofErr w:type="spellStart"/>
        <w:r w:rsidR="00FE6721">
          <w:rPr>
            <w:lang w:eastAsia="zh-CN"/>
          </w:rPr>
          <w:t>obserevd</w:t>
        </w:r>
      </w:ins>
      <w:proofErr w:type="spellEnd"/>
      <w:r w:rsidR="00536029">
        <w:rPr>
          <w:lang w:eastAsia="zh-CN"/>
        </w:rPr>
        <w:t xml:space="preserve"> between January 2007 and March 2011</w:t>
      </w:r>
      <w:del w:id="77" w:author="Timothy H Dixon" w:date="2016-02-13T14:06:00Z">
        <w:r w:rsidR="00536029" w:rsidDel="00FE6721">
          <w:rPr>
            <w:lang w:eastAsia="zh-CN"/>
          </w:rPr>
          <w:delText xml:space="preserve"> is observed</w:delText>
        </w:r>
      </w:del>
      <w:r w:rsidR="00536029">
        <w:rPr>
          <w:lang w:eastAsia="zh-CN"/>
        </w:rPr>
        <w:t xml:space="preserve"> </w:t>
      </w:r>
      <w:r w:rsidR="00F35955">
        <w:rPr>
          <w:lang w:eastAsia="zh-CN"/>
        </w:rPr>
        <w:t>at a CO</w:t>
      </w:r>
      <w:r w:rsidR="00F35955" w:rsidRPr="00F35955">
        <w:rPr>
          <w:vertAlign w:val="subscript"/>
          <w:lang w:eastAsia="zh-CN"/>
        </w:rPr>
        <w:t>2</w:t>
      </w:r>
      <w:r w:rsidR="00F35955">
        <w:rPr>
          <w:lang w:eastAsia="zh-CN"/>
        </w:rPr>
        <w:t>-EOR field</w:t>
      </w:r>
      <w:r w:rsidR="00645F2C">
        <w:rPr>
          <w:lang w:eastAsia="zh-CN"/>
        </w:rPr>
        <w:t xml:space="preserve"> in Scurry County, West Texas.  </w:t>
      </w:r>
      <w:r w:rsidR="00E074E2">
        <w:rPr>
          <w:lang w:eastAsia="zh-CN"/>
        </w:rPr>
        <w:t>Monthly injection and production data and an analytical model</w:t>
      </w:r>
      <w:r w:rsidR="00991604">
        <w:rPr>
          <w:lang w:eastAsia="zh-CN"/>
        </w:rPr>
        <w:t xml:space="preserve"> are utilized to estimate the pressure change in </w:t>
      </w:r>
      <w:r w:rsidR="00F479DA">
        <w:rPr>
          <w:lang w:eastAsia="zh-CN"/>
        </w:rPr>
        <w:t>the</w:t>
      </w:r>
      <w:r w:rsidR="00AF10C4">
        <w:rPr>
          <w:lang w:eastAsia="zh-CN"/>
        </w:rPr>
        <w:t xml:space="preserve"> </w:t>
      </w:r>
      <w:r w:rsidR="00991604">
        <w:rPr>
          <w:lang w:eastAsia="zh-CN"/>
        </w:rPr>
        <w:t xml:space="preserve">reservoir and to investigate </w:t>
      </w:r>
      <w:del w:id="78" w:author="Timothy H Dixon" w:date="2016-02-13T14:06:00Z">
        <w:r w:rsidR="00991604" w:rsidDel="00FE6721">
          <w:rPr>
            <w:lang w:eastAsia="zh-CN"/>
          </w:rPr>
          <w:delText xml:space="preserve">the </w:delText>
        </w:r>
      </w:del>
      <w:r w:rsidR="00E074E2">
        <w:rPr>
          <w:lang w:eastAsia="zh-CN"/>
        </w:rPr>
        <w:t>causes of the observed</w:t>
      </w:r>
      <w:r w:rsidR="00F479DA">
        <w:rPr>
          <w:lang w:eastAsia="zh-CN"/>
        </w:rPr>
        <w:t xml:space="preserve"> uplift.  </w:t>
      </w:r>
      <w:ins w:id="79" w:author="Timothy H Dixon" w:date="2016-02-13T14:06:00Z">
        <w:r w:rsidR="00FE6721">
          <w:rPr>
            <w:lang w:eastAsia="zh-CN"/>
          </w:rPr>
          <w:t>N</w:t>
        </w:r>
      </w:ins>
      <w:del w:id="80" w:author="Timothy H Dixon" w:date="2016-02-13T14:06:00Z">
        <w:r w:rsidR="00F479DA" w:rsidDel="00FE6721">
          <w:rPr>
            <w:lang w:eastAsia="zh-CN"/>
          </w:rPr>
          <w:delText xml:space="preserve">This study shows that </w:delText>
        </w:r>
        <w:r w:rsidR="00933006" w:rsidDel="00FE6721">
          <w:rPr>
            <w:lang w:eastAsia="zh-CN"/>
          </w:rPr>
          <w:delText>n</w:delText>
        </w:r>
      </w:del>
      <w:proofErr w:type="gramStart"/>
      <w:r w:rsidR="00933006">
        <w:rPr>
          <w:lang w:eastAsia="zh-CN"/>
        </w:rPr>
        <w:t>et</w:t>
      </w:r>
      <w:proofErr w:type="gramEnd"/>
      <w:r w:rsidR="00933006">
        <w:rPr>
          <w:lang w:eastAsia="zh-CN"/>
        </w:rPr>
        <w:t xml:space="preserve"> CO</w:t>
      </w:r>
      <w:r w:rsidR="00933006" w:rsidRPr="00933006">
        <w:rPr>
          <w:vertAlign w:val="subscript"/>
          <w:lang w:eastAsia="zh-CN"/>
        </w:rPr>
        <w:t>2</w:t>
      </w:r>
      <w:r w:rsidR="00933006">
        <w:rPr>
          <w:lang w:eastAsia="zh-CN"/>
        </w:rPr>
        <w:t xml:space="preserve"> injection results in up to 12 </w:t>
      </w:r>
      <w:proofErr w:type="spellStart"/>
      <w:r w:rsidR="00933006">
        <w:rPr>
          <w:lang w:eastAsia="zh-CN"/>
        </w:rPr>
        <w:t>MPa</w:t>
      </w:r>
      <w:proofErr w:type="spellEnd"/>
      <w:r w:rsidR="00933006">
        <w:rPr>
          <w:lang w:eastAsia="zh-CN"/>
        </w:rPr>
        <w:t xml:space="preserve"> pressure buildup in the reservoir,</w:t>
      </w:r>
      <w:ins w:id="81" w:author="Timothy H Dixon" w:date="2016-02-13T14:06:00Z">
        <w:r w:rsidR="00FE6721">
          <w:rPr>
            <w:lang w:eastAsia="zh-CN"/>
          </w:rPr>
          <w:t xml:space="preserve"> and was</w:t>
        </w:r>
      </w:ins>
      <w:r w:rsidR="00933006">
        <w:rPr>
          <w:lang w:eastAsia="zh-CN"/>
        </w:rPr>
        <w:t xml:space="preserve"> the major contributor to the observed surface uplift.   </w:t>
      </w:r>
    </w:p>
    <w:p w14:paraId="7E529398" w14:textId="77777777" w:rsidR="00B446FF" w:rsidRDefault="00B446FF" w:rsidP="002C78BE">
      <w:pPr>
        <w:spacing w:line="480" w:lineRule="auto"/>
        <w:rPr>
          <w:lang w:eastAsia="zh-CN"/>
        </w:rPr>
      </w:pPr>
    </w:p>
    <w:p w14:paraId="0E5D9B61" w14:textId="237A41A7" w:rsidR="00D06797" w:rsidRDefault="00B446FF" w:rsidP="00137EB1">
      <w:pPr>
        <w:rPr>
          <w:b/>
        </w:rPr>
      </w:pPr>
      <w:r>
        <w:rPr>
          <w:b/>
        </w:rPr>
        <w:t>6.2 Future Work</w:t>
      </w:r>
      <w:del w:id="82" w:author="Timothy H Dixon" w:date="2016-02-13T14:07:00Z">
        <w:r w:rsidDel="00FE6721">
          <w:rPr>
            <w:b/>
          </w:rPr>
          <w:delText>s</w:delText>
        </w:r>
      </w:del>
      <w:r>
        <w:rPr>
          <w:b/>
        </w:rPr>
        <w:t xml:space="preserve"> </w:t>
      </w:r>
    </w:p>
    <w:p w14:paraId="24356695" w14:textId="77777777" w:rsidR="00137EB1" w:rsidRPr="00137EB1" w:rsidRDefault="00137EB1" w:rsidP="00137EB1">
      <w:pPr>
        <w:rPr>
          <w:b/>
        </w:rPr>
      </w:pPr>
    </w:p>
    <w:p w14:paraId="30BC698A" w14:textId="336BA9B3" w:rsidR="008E56A8" w:rsidRDefault="008572F7" w:rsidP="002C78BE">
      <w:pPr>
        <w:spacing w:line="480" w:lineRule="auto"/>
      </w:pPr>
      <w:r>
        <w:t>In Chapter Three</w:t>
      </w:r>
      <w:r w:rsidR="004D39A7" w:rsidRPr="008A624E">
        <w:t>, the GPS data are</w:t>
      </w:r>
      <w:r w:rsidR="008A624E">
        <w:t xml:space="preserve"> collected and</w:t>
      </w:r>
      <w:r w:rsidR="004D39A7" w:rsidRPr="008A624E">
        <w:t xml:space="preserve"> processed </w:t>
      </w:r>
      <w:r w:rsidR="008A624E">
        <w:t xml:space="preserve">up </w:t>
      </w:r>
      <w:r w:rsidR="00F16699">
        <w:t xml:space="preserve">till 2011.  This study </w:t>
      </w:r>
      <w:r w:rsidR="00BB7E90">
        <w:t>show</w:t>
      </w:r>
      <w:r w:rsidR="009E0DB5">
        <w:t>s</w:t>
      </w:r>
      <w:r w:rsidR="00BB7E90">
        <w:t xml:space="preserve"> extreme ice</w:t>
      </w:r>
      <w:r w:rsidR="009E0DB5">
        <w:t xml:space="preserve"> mass loss in 2010, while </w:t>
      </w:r>
      <w:r w:rsidR="00F16699">
        <w:t>later studies show that</w:t>
      </w:r>
      <w:r w:rsidR="009E0DB5">
        <w:t xml:space="preserve"> ice mass loss in 2012 and 2015 </w:t>
      </w:r>
      <w:ins w:id="83" w:author="Timothy H Dixon" w:date="2016-02-13T14:07:00Z">
        <w:r w:rsidR="00FE6721">
          <w:t>was also high</w:t>
        </w:r>
      </w:ins>
      <w:del w:id="84" w:author="Timothy H Dixon" w:date="2016-02-13T14:07:00Z">
        <w:r w:rsidR="009E0DB5" w:rsidDel="00FE6721">
          <w:delText>exceeded the one in 2010</w:delText>
        </w:r>
      </w:del>
      <w:r w:rsidR="00E15F06">
        <w:t xml:space="preserve"> </w:t>
      </w:r>
      <w:r w:rsidR="00F16699">
        <w:t xml:space="preserve">[e.g., </w:t>
      </w:r>
      <w:r w:rsidR="006258CF">
        <w:t>Hanna</w:t>
      </w:r>
      <w:r w:rsidR="0043019A">
        <w:t xml:space="preserve"> et al., 201</w:t>
      </w:r>
      <w:r w:rsidR="006258CF">
        <w:t>4</w:t>
      </w:r>
      <w:r w:rsidR="00AE6CCD">
        <w:t>; Tedesco et al., 2015</w:t>
      </w:r>
      <w:r w:rsidR="00F16699">
        <w:t>]</w:t>
      </w:r>
      <w:r w:rsidR="009E0DB5">
        <w:t xml:space="preserve">.  </w:t>
      </w:r>
      <w:ins w:id="85" w:author="Timothy H Dixon" w:date="2016-02-13T14:08:00Z">
        <w:r w:rsidR="00FE6721">
          <w:t>C</w:t>
        </w:r>
      </w:ins>
      <w:del w:id="86" w:author="Timothy H Dixon" w:date="2016-02-13T14:08:00Z">
        <w:r w:rsidR="009E0DB5" w:rsidDel="00FE6721">
          <w:delText>Thus, i</w:delText>
        </w:r>
        <w:r w:rsidR="009E0DB5" w:rsidRPr="008A624E" w:rsidDel="00FE6721">
          <w:delText xml:space="preserve">t is helpful to update the analysis to </w:delText>
        </w:r>
      </w:del>
      <w:del w:id="87" w:author="Timothy H Dixon" w:date="2016-02-13T14:07:00Z">
        <w:r w:rsidR="009E0DB5" w:rsidRPr="008A624E" w:rsidDel="00FE6721">
          <w:delText>c</w:delText>
        </w:r>
      </w:del>
      <w:r w:rsidR="009E0DB5" w:rsidRPr="008A624E">
        <w:t>ontinuous</w:t>
      </w:r>
      <w:del w:id="88" w:author="Timothy H Dixon" w:date="2016-02-13T14:08:00Z">
        <w:r w:rsidR="009E0DB5" w:rsidRPr="008A624E" w:rsidDel="00FE6721">
          <w:delText>ly</w:delText>
        </w:r>
      </w:del>
      <w:r w:rsidR="009E0DB5" w:rsidRPr="008A624E">
        <w:t xml:space="preserve"> monitor</w:t>
      </w:r>
      <w:ins w:id="89" w:author="Timothy H Dixon" w:date="2016-02-13T14:08:00Z">
        <w:r w:rsidR="00FE6721">
          <w:t>ing of</w:t>
        </w:r>
      </w:ins>
      <w:del w:id="90" w:author="Timothy H Dixon" w:date="2016-02-13T14:08:00Z">
        <w:r w:rsidR="009E0DB5" w:rsidRPr="008A624E" w:rsidDel="00FE6721">
          <w:delText xml:space="preserve"> the</w:delText>
        </w:r>
      </w:del>
      <w:r w:rsidR="009E0DB5" w:rsidRPr="008A624E">
        <w:t xml:space="preserve"> annual variations</w:t>
      </w:r>
      <w:ins w:id="91" w:author="Timothy H Dixon" w:date="2016-02-13T14:08:00Z">
        <w:r w:rsidR="00FE6721">
          <w:t xml:space="preserve"> in coastal </w:t>
        </w:r>
        <w:proofErr w:type="gramStart"/>
        <w:r w:rsidR="00FE6721">
          <w:t>uplift  allows</w:t>
        </w:r>
        <w:proofErr w:type="gramEnd"/>
        <w:r w:rsidR="00FE6721">
          <w:t xml:space="preserve"> estimates of </w:t>
        </w:r>
      </w:ins>
      <w:del w:id="92" w:author="Timothy H Dixon" w:date="2016-02-13T14:08:00Z">
        <w:r w:rsidR="009E0DB5" w:rsidRPr="008A624E" w:rsidDel="00FE6721">
          <w:delText xml:space="preserve"> </w:delText>
        </w:r>
      </w:del>
      <w:del w:id="93" w:author="Timothy H Dixon" w:date="2016-02-13T14:09:00Z">
        <w:r w:rsidR="009E0DB5" w:rsidRPr="008A624E" w:rsidDel="00FE6721">
          <w:delText xml:space="preserve">of </w:delText>
        </w:r>
      </w:del>
      <w:r w:rsidR="009E0DB5" w:rsidRPr="008A624E">
        <w:t>ice m</w:t>
      </w:r>
      <w:r w:rsidR="009E0DB5">
        <w:t>ass loss in coastal Greenland</w:t>
      </w:r>
      <w:ins w:id="94" w:author="Timothy H Dixon" w:date="2016-02-13T14:09:00Z">
        <w:r w:rsidR="00FE6721">
          <w:t xml:space="preserve"> that are independent of GRACE</w:t>
        </w:r>
      </w:ins>
      <w:r w:rsidR="009E0DB5">
        <w:t xml:space="preserve">.  </w:t>
      </w:r>
      <w:r w:rsidR="00303FDD">
        <w:t xml:space="preserve">Longer </w:t>
      </w:r>
      <w:r w:rsidR="00BE638B">
        <w:t>observation</w:t>
      </w:r>
      <w:r w:rsidR="00303FDD">
        <w:t xml:space="preserve">s </w:t>
      </w:r>
      <w:ins w:id="95" w:author="Timothy H Dixon" w:date="2016-02-13T14:09:00Z">
        <w:r w:rsidR="00FE6721">
          <w:t xml:space="preserve">would </w:t>
        </w:r>
      </w:ins>
      <w:r w:rsidR="00303FDD">
        <w:t>allow</w:t>
      </w:r>
      <w:r w:rsidR="00BE638B">
        <w:t xml:space="preserve"> for </w:t>
      </w:r>
      <w:ins w:id="96" w:author="Timothy H Dixon" w:date="2016-02-13T14:09:00Z">
        <w:r w:rsidR="00FE6721">
          <w:t>better</w:t>
        </w:r>
      </w:ins>
      <w:del w:id="97" w:author="Timothy H Dixon" w:date="2016-02-13T14:09:00Z">
        <w:r w:rsidR="00230308" w:rsidDel="00FE6721">
          <w:delText>the</w:delText>
        </w:r>
      </w:del>
      <w:r w:rsidR="00230308">
        <w:t xml:space="preserve"> </w:t>
      </w:r>
      <w:r w:rsidR="00BE638B">
        <w:t xml:space="preserve">correlation analysis between annual uplift and climatic factors. </w:t>
      </w:r>
      <w:r w:rsidR="00083473">
        <w:t xml:space="preserve"> </w:t>
      </w:r>
      <w:ins w:id="98" w:author="Timothy H Dixon" w:date="2016-02-13T14:10:00Z">
        <w:r w:rsidR="00FE6721">
          <w:t>Until now, only</w:t>
        </w:r>
      </w:ins>
      <w:del w:id="99" w:author="Timothy H Dixon" w:date="2016-02-13T14:10:00Z">
        <w:r w:rsidR="00083473" w:rsidDel="00FE6721">
          <w:delText>What’s more, only</w:delText>
        </w:r>
      </w:del>
      <w:r w:rsidR="00083473">
        <w:t xml:space="preserve"> short-term elastic crustal response to current mass loss and long-term viscous crustal</w:t>
      </w:r>
      <w:ins w:id="100" w:author="Timothy H Dixon" w:date="2016-02-13T14:10:00Z">
        <w:r w:rsidR="00FE6721">
          <w:t xml:space="preserve"> and upper mantle</w:t>
        </w:r>
      </w:ins>
      <w:r w:rsidR="00083473">
        <w:t xml:space="preserve"> response to past ice mass loss </w:t>
      </w:r>
      <w:ins w:id="101" w:author="Timothy H Dixon" w:date="2016-02-13T14:10:00Z">
        <w:r w:rsidR="00FE6721">
          <w:t>have been</w:t>
        </w:r>
      </w:ins>
      <w:del w:id="102" w:author="Timothy H Dixon" w:date="2016-02-13T14:10:00Z">
        <w:r w:rsidR="00083473" w:rsidDel="00FE6721">
          <w:delText>are</w:delText>
        </w:r>
      </w:del>
      <w:r w:rsidR="00083473">
        <w:t xml:space="preserve"> considered </w:t>
      </w:r>
      <w:ins w:id="103" w:author="Timothy H Dixon" w:date="2016-02-13T14:10:00Z">
        <w:r w:rsidR="00FE6721">
          <w:t>as the controlling factor to vertical surface motion here</w:t>
        </w:r>
      </w:ins>
      <w:del w:id="104" w:author="Timothy H Dixon" w:date="2016-02-13T14:10:00Z">
        <w:r w:rsidR="00083473" w:rsidDel="00FE6721">
          <w:delText>in the model</w:delText>
        </w:r>
      </w:del>
      <w:r w:rsidR="00083473">
        <w:t xml:space="preserve">.  </w:t>
      </w:r>
      <w:ins w:id="105" w:author="Timothy H Dixon" w:date="2016-02-13T14:11:00Z">
        <w:r w:rsidR="00FE6721">
          <w:t xml:space="preserve"> Since recent accelerated mass loss of the Greenland ice sheet started three decades ago, the </w:t>
        </w:r>
      </w:ins>
      <w:ins w:id="106" w:author="Timothy H Dixon" w:date="2016-02-13T14:12:00Z">
        <w:r w:rsidR="00FE6721">
          <w:t>v</w:t>
        </w:r>
      </w:ins>
      <w:del w:id="107" w:author="Timothy H Dixon" w:date="2016-02-13T14:11:00Z">
        <w:r w:rsidR="00083473" w:rsidDel="00FE6721">
          <w:delText xml:space="preserve">Other studies revealed that </w:delText>
        </w:r>
        <w:r w:rsidR="006C038A" w:rsidDel="00FE6721">
          <w:delText>short-term v</w:delText>
        </w:r>
      </w:del>
      <w:r w:rsidR="006C038A">
        <w:t>iscous response to</w:t>
      </w:r>
      <w:ins w:id="108" w:author="Timothy H Dixon" w:date="2016-02-13T14:12:00Z">
        <w:r w:rsidR="00FE6721">
          <w:t xml:space="preserve"> this recent</w:t>
        </w:r>
      </w:ins>
      <w:r w:rsidR="006C038A">
        <w:t xml:space="preserve"> </w:t>
      </w:r>
      <w:del w:id="109" w:author="Timothy H Dixon" w:date="2016-02-13T14:12:00Z">
        <w:r w:rsidR="006C038A" w:rsidDel="00FE6721">
          <w:delText xml:space="preserve">present-day ice </w:delText>
        </w:r>
      </w:del>
      <w:r w:rsidR="006C038A">
        <w:t xml:space="preserve">mass change should be considered </w:t>
      </w:r>
      <w:del w:id="110" w:author="Timothy H Dixon" w:date="2016-02-13T14:12:00Z">
        <w:r w:rsidR="006C038A" w:rsidDel="00FE6721">
          <w:delText>in order to better interpret coastal uplift in Greenland</w:delText>
        </w:r>
        <w:r w:rsidR="00083473" w:rsidDel="00FE6721">
          <w:delText xml:space="preserve"> </w:delText>
        </w:r>
      </w:del>
      <w:r w:rsidR="00083473">
        <w:t xml:space="preserve">[e.g., </w:t>
      </w:r>
      <w:proofErr w:type="spellStart"/>
      <w:r w:rsidR="00083473">
        <w:t>Nield</w:t>
      </w:r>
      <w:proofErr w:type="spellEnd"/>
      <w:r w:rsidR="00083473">
        <w:t xml:space="preserve"> et al., 2013]. </w:t>
      </w:r>
      <w:r w:rsidR="00196AAF">
        <w:t xml:space="preserve"> </w:t>
      </w:r>
      <w:ins w:id="111" w:author="Timothy H Dixon" w:date="2016-02-13T14:12:00Z">
        <w:r w:rsidR="00FE6721">
          <w:t>KULU is a</w:t>
        </w:r>
      </w:ins>
      <w:del w:id="112" w:author="Timothy H Dixon" w:date="2016-02-13T14:12:00Z">
        <w:r w:rsidR="00196AAF" w:rsidDel="00FE6721">
          <w:delText>One</w:delText>
        </w:r>
      </w:del>
      <w:r w:rsidR="00196AAF">
        <w:t xml:space="preserve"> long-term GPS station</w:t>
      </w:r>
      <w:ins w:id="113" w:author="Timothy H Dixon" w:date="2016-02-13T14:12:00Z">
        <w:r w:rsidR="00FE6721">
          <w:t xml:space="preserve"> located </w:t>
        </w:r>
      </w:ins>
      <w:del w:id="114" w:author="Timothy H Dixon" w:date="2016-02-13T14:12:00Z">
        <w:r w:rsidR="00196AAF" w:rsidDel="00FE6721">
          <w:delText xml:space="preserve"> KULU is</w:delText>
        </w:r>
      </w:del>
      <w:r w:rsidR="00196AAF">
        <w:t xml:space="preserve"> near </w:t>
      </w:r>
      <w:proofErr w:type="spellStart"/>
      <w:r w:rsidR="00196AAF">
        <w:t>Helheim</w:t>
      </w:r>
      <w:proofErr w:type="spellEnd"/>
      <w:r w:rsidR="00196AAF">
        <w:t xml:space="preserve"> Glacie</w:t>
      </w:r>
      <w:ins w:id="115" w:author="Timothy H Dixon" w:date="2016-02-13T14:13:00Z">
        <w:r w:rsidR="00FE6721">
          <w:t>r in southeast Greenland.  The</w:t>
        </w:r>
      </w:ins>
      <w:del w:id="116" w:author="Timothy H Dixon" w:date="2016-02-13T14:13:00Z">
        <w:r w:rsidR="00196AAF" w:rsidDel="00FE6721">
          <w:delText>r and KULU</w:delText>
        </w:r>
      </w:del>
      <w:r w:rsidR="00196AAF">
        <w:t xml:space="preserve"> GPS time series</w:t>
      </w:r>
      <w:ins w:id="117" w:author="Timothy H Dixon" w:date="2016-02-13T14:13:00Z">
        <w:r w:rsidR="00FE6721">
          <w:t xml:space="preserve"> here</w:t>
        </w:r>
      </w:ins>
      <w:r w:rsidR="00196AAF">
        <w:t xml:space="preserve"> shows non-linear uplift since 2003.  The rapid speed up and a subsequent slow-down behavior are well known from various types of data for </w:t>
      </w:r>
      <w:proofErr w:type="spellStart"/>
      <w:r w:rsidR="00196AAF">
        <w:t>Helheim</w:t>
      </w:r>
      <w:proofErr w:type="spellEnd"/>
      <w:r w:rsidR="00196AAF">
        <w:t xml:space="preserve"> Glacier [</w:t>
      </w:r>
      <w:proofErr w:type="spellStart"/>
      <w:r w:rsidR="00196AAF">
        <w:t>Howat</w:t>
      </w:r>
      <w:proofErr w:type="spellEnd"/>
      <w:r w:rsidR="00196AAF">
        <w:t xml:space="preserve"> et al., 2005; Nick et al., 2009], which is probably a big source of the KULU uplift.  Thus, it</w:t>
      </w:r>
      <w:ins w:id="118" w:author="Timothy H Dixon" w:date="2016-02-13T14:13:00Z">
        <w:r w:rsidR="00FE6721">
          <w:t xml:space="preserve"> is probably</w:t>
        </w:r>
      </w:ins>
      <w:del w:id="119" w:author="Timothy H Dixon" w:date="2016-02-13T14:13:00Z">
        <w:r w:rsidR="00196AAF" w:rsidDel="00FE6721">
          <w:delText xml:space="preserve"> seems</w:delText>
        </w:r>
      </w:del>
      <w:r w:rsidR="00196AAF">
        <w:t xml:space="preserve"> an over-simplification to simply fit a constant acceleration model to</w:t>
      </w:r>
      <w:ins w:id="120" w:author="Timothy H Dixon" w:date="2016-02-13T14:13:00Z">
        <w:r w:rsidR="00FE6721">
          <w:t xml:space="preserve"> the</w:t>
        </w:r>
      </w:ins>
      <w:r w:rsidR="00196AAF">
        <w:t xml:space="preserve"> KUL</w:t>
      </w:r>
      <w:r w:rsidR="009A2FF7">
        <w:t xml:space="preserve">U GPS time series.  </w:t>
      </w:r>
      <w:ins w:id="121" w:author="Timothy H Dixon" w:date="2016-02-13T14:13:00Z">
        <w:r w:rsidR="00FE6721">
          <w:t xml:space="preserve">A </w:t>
        </w:r>
      </w:ins>
      <w:ins w:id="122" w:author="Timothy H Dixon" w:date="2016-02-13T14:14:00Z">
        <w:r w:rsidR="00FE6721">
          <w:t>combination</w:t>
        </w:r>
      </w:ins>
      <w:ins w:id="123" w:author="Timothy H Dixon" w:date="2016-02-13T14:13:00Z">
        <w:r w:rsidR="00FE6721">
          <w:t xml:space="preserve"> </w:t>
        </w:r>
      </w:ins>
      <w:ins w:id="124" w:author="Timothy H Dixon" w:date="2016-02-13T14:14:00Z">
        <w:r w:rsidR="00FE6721">
          <w:t>of variable i</w:t>
        </w:r>
      </w:ins>
      <w:del w:id="125" w:author="Timothy H Dixon" w:date="2016-02-13T14:13:00Z">
        <w:r w:rsidR="009A2FF7" w:rsidDel="00FE6721">
          <w:delText>Therefore, using i</w:delText>
        </w:r>
      </w:del>
      <w:r w:rsidR="009A2FF7">
        <w:t>ce-mass change record and a viscoelastic</w:t>
      </w:r>
      <w:ins w:id="126" w:author="Timothy H Dixon" w:date="2016-02-13T14:14:00Z">
        <w:r w:rsidR="00FE6721">
          <w:t xml:space="preserve"> crustal/upper mantle response </w:t>
        </w:r>
      </w:ins>
      <w:del w:id="127" w:author="Timothy H Dixon" w:date="2016-02-13T14:14:00Z">
        <w:r w:rsidR="009A2FF7" w:rsidDel="00FE6721">
          <w:delText xml:space="preserve"> model </w:delText>
        </w:r>
      </w:del>
      <w:r w:rsidR="009A2FF7">
        <w:t>could better explain the non-linear uplift</w:t>
      </w:r>
      <w:ins w:id="128" w:author="Timothy H Dixon" w:date="2016-02-13T14:14:00Z">
        <w:r w:rsidR="00FE6721">
          <w:t xml:space="preserve"> pattern at KULU</w:t>
        </w:r>
      </w:ins>
      <w:del w:id="129" w:author="Timothy H Dixon" w:date="2016-02-13T14:14:00Z">
        <w:r w:rsidR="009A2FF7" w:rsidDel="00FE6721">
          <w:delText>.</w:delText>
        </w:r>
      </w:del>
      <w:r w:rsidR="009A2FF7">
        <w:t xml:space="preserve">  </w:t>
      </w:r>
    </w:p>
    <w:p w14:paraId="71B4D375" w14:textId="77777777" w:rsidR="009B0E6B" w:rsidRDefault="009B0E6B" w:rsidP="002C78BE">
      <w:pPr>
        <w:spacing w:line="480" w:lineRule="auto"/>
      </w:pPr>
    </w:p>
    <w:p w14:paraId="2BDC2926" w14:textId="2BFEB582" w:rsidR="001C71F5" w:rsidRDefault="00C52291" w:rsidP="00877F1D">
      <w:pPr>
        <w:spacing w:line="480" w:lineRule="auto"/>
      </w:pPr>
      <w:r w:rsidRPr="00C52291">
        <w:t>In Chapter Four, the freshwater flux e</w:t>
      </w:r>
      <w:r w:rsidR="00E83863">
        <w:t>stimate is a</w:t>
      </w:r>
      <w:r w:rsidR="001733ED">
        <w:t xml:space="preserve"> minimum estimate</w:t>
      </w:r>
      <w:ins w:id="130" w:author="Timothy H Dixon" w:date="2016-02-13T14:15:00Z">
        <w:r w:rsidR="00FE6721">
          <w:t xml:space="preserve">.  </w:t>
        </w:r>
        <w:proofErr w:type="gramStart"/>
        <w:r w:rsidR="00FE6721">
          <w:t xml:space="preserve">I </w:t>
        </w:r>
      </w:ins>
      <w:r w:rsidR="001733ED">
        <w:t xml:space="preserve"> focus</w:t>
      </w:r>
      <w:ins w:id="131" w:author="Timothy H Dixon" w:date="2016-02-13T14:15:00Z">
        <w:r w:rsidR="00FE6721">
          <w:t>ed</w:t>
        </w:r>
      </w:ins>
      <w:proofErr w:type="gramEnd"/>
      <w:r w:rsidR="00E83863">
        <w:t xml:space="preserve"> on three</w:t>
      </w:r>
      <w:ins w:id="132" w:author="Timothy H Dixon" w:date="2016-02-13T14:16:00Z">
        <w:r w:rsidR="007F2925">
          <w:t xml:space="preserve"> freshwater</w:t>
        </w:r>
      </w:ins>
      <w:r w:rsidR="00E83863">
        <w:t xml:space="preserve"> sources that likely influence Labrador Sea convection</w:t>
      </w:r>
      <w:r w:rsidR="005A1236">
        <w:t xml:space="preserve"> and can be estimated by remote techniques</w:t>
      </w:r>
      <w:r w:rsidR="00E83863">
        <w:t>: the Greenlan</w:t>
      </w:r>
      <w:r w:rsidR="001733ED">
        <w:t>d Ice Sheet, glaciers in the Canadian Arctic Archipelago</w:t>
      </w:r>
      <w:ins w:id="133" w:author="Timothy H Dixon" w:date="2016-02-13T14:17:00Z">
        <w:r w:rsidR="007F2925">
          <w:t>,</w:t>
        </w:r>
      </w:ins>
      <w:r w:rsidR="00E83863">
        <w:t xml:space="preserve"> and changes in Arctic sea ice. </w:t>
      </w:r>
      <w:r w:rsidR="00D71878">
        <w:t xml:space="preserve"> </w:t>
      </w:r>
      <w:r w:rsidR="006C42BB">
        <w:t>Other sources such as precipitation minus evaporation, oceanic transport and melt water from</w:t>
      </w:r>
      <w:ins w:id="134" w:author="Timothy H Dixon" w:date="2016-02-13T14:17:00Z">
        <w:r w:rsidR="007F2925">
          <w:t xml:space="preserve"> the</w:t>
        </w:r>
      </w:ins>
      <w:r w:rsidR="006C42BB">
        <w:t xml:space="preserve"> annual freeze-thaw cycle of Arctic Sea ice</w:t>
      </w:r>
      <w:r w:rsidR="001733ED">
        <w:t xml:space="preserve"> also contribute to the Arctic freshwater budget</w:t>
      </w:r>
      <w:r w:rsidR="006C42BB">
        <w:t xml:space="preserve">.  </w:t>
      </w:r>
      <w:r w:rsidR="00D21AD8">
        <w:t xml:space="preserve">Thus, </w:t>
      </w:r>
      <w:r w:rsidR="005A1236">
        <w:t>besides</w:t>
      </w:r>
      <w:r w:rsidR="00D21AD8">
        <w:t xml:space="preserve"> remote technique</w:t>
      </w:r>
      <w:ins w:id="135" w:author="Timothy H Dixon" w:date="2016-02-13T14:17:00Z">
        <w:r w:rsidR="007F2925">
          <w:t>s</w:t>
        </w:r>
      </w:ins>
      <w:r w:rsidR="00D21AD8">
        <w:t>, in situ measurement</w:t>
      </w:r>
      <w:ins w:id="136" w:author="Timothy H Dixon" w:date="2016-02-13T14:17:00Z">
        <w:r w:rsidR="007F2925">
          <w:t>s</w:t>
        </w:r>
      </w:ins>
      <w:r w:rsidR="00D21AD8">
        <w:t xml:space="preserve"> </w:t>
      </w:r>
      <w:ins w:id="137" w:author="Timothy H Dixon" w:date="2016-02-13T14:17:00Z">
        <w:r w:rsidR="007F2925">
          <w:t>are</w:t>
        </w:r>
      </w:ins>
      <w:r w:rsidR="00D21AD8">
        <w:t xml:space="preserve"> required to better </w:t>
      </w:r>
      <w:r w:rsidR="0096628D">
        <w:t xml:space="preserve">measure </w:t>
      </w:r>
      <w:r w:rsidR="00ED3D80">
        <w:t xml:space="preserve">the </w:t>
      </w:r>
      <w:r w:rsidR="00D21AD8">
        <w:t>Arctic freshwate</w:t>
      </w:r>
      <w:r w:rsidR="00ED3D80">
        <w:t>r budget</w:t>
      </w:r>
      <w:r w:rsidR="00D21AD8">
        <w:t xml:space="preserve">.  </w:t>
      </w:r>
      <w:ins w:id="138" w:author="Timothy H Dixon" w:date="2016-02-13T14:17:00Z">
        <w:r w:rsidR="007F2925">
          <w:t>C</w:t>
        </w:r>
      </w:ins>
      <w:r w:rsidR="0057214B">
        <w:t xml:space="preserve">hemical tracers can help to investigate the pathways of freshwater and distinguish freshwater </w:t>
      </w:r>
      <w:ins w:id="139" w:author="Timothy H Dixon" w:date="2016-02-13T14:17:00Z">
        <w:r w:rsidR="007F2925">
          <w:t>of</w:t>
        </w:r>
      </w:ins>
      <w:r w:rsidR="0057214B">
        <w:t xml:space="preserve"> different origins [</w:t>
      </w:r>
      <w:proofErr w:type="spellStart"/>
      <w:r w:rsidR="0057214B">
        <w:t>Haine</w:t>
      </w:r>
      <w:proofErr w:type="spellEnd"/>
      <w:r w:rsidR="0057214B">
        <w:t xml:space="preserve"> et al., 2015].  </w:t>
      </w:r>
      <w:r w:rsidR="007A0626">
        <w:t>This study suggests that at least 70% of Arctic freshwater flux ends up in the Lab</w:t>
      </w:r>
      <w:r w:rsidR="00750747">
        <w:t>rador Sea, reducing</w:t>
      </w:r>
      <w:r w:rsidR="007A0626">
        <w:t xml:space="preserve"> the formation of Labrador Sea Water, hence weaken</w:t>
      </w:r>
      <w:r w:rsidR="00750747">
        <w:t>ing</w:t>
      </w:r>
      <w:r w:rsidR="007A0626">
        <w:t xml:space="preserve"> the AMOC.  </w:t>
      </w:r>
      <w:r w:rsidR="00433722">
        <w:t xml:space="preserve">This </w:t>
      </w:r>
      <w:r w:rsidR="001C71F5">
        <w:t>hypothesis can be validated by sophis</w:t>
      </w:r>
      <w:r w:rsidR="001C71F5">
        <w:rPr>
          <w:lang w:eastAsia="zh-CN"/>
        </w:rPr>
        <w:t>t</w:t>
      </w:r>
      <w:r w:rsidR="001C71F5">
        <w:t>icated</w:t>
      </w:r>
      <w:ins w:id="140" w:author="Timothy H Dixon" w:date="2016-02-13T14:18:00Z">
        <w:r w:rsidR="007F2925">
          <w:t xml:space="preserve"> numerical </w:t>
        </w:r>
      </w:ins>
      <w:del w:id="141" w:author="Timothy H Dixon" w:date="2016-02-13T14:18:00Z">
        <w:r w:rsidR="001C71F5" w:rsidDel="007F2925">
          <w:delText xml:space="preserve"> hosing</w:delText>
        </w:r>
      </w:del>
      <w:r w:rsidR="001C71F5">
        <w:t xml:space="preserve"> experiments </w:t>
      </w:r>
      <w:r w:rsidR="009229BF">
        <w:rPr>
          <w:lang w:eastAsia="zh-CN"/>
        </w:rPr>
        <w:t>that allow freshwater flux</w:t>
      </w:r>
      <w:ins w:id="142" w:author="Timothy H Dixon" w:date="2016-02-13T14:18:00Z">
        <w:r w:rsidR="007F2925">
          <w:rPr>
            <w:lang w:eastAsia="zh-CN"/>
          </w:rPr>
          <w:t xml:space="preserve"> to</w:t>
        </w:r>
      </w:ins>
      <w:r w:rsidR="009229BF">
        <w:rPr>
          <w:lang w:eastAsia="zh-CN"/>
        </w:rPr>
        <w:t xml:space="preserve"> be</w:t>
      </w:r>
      <w:del w:id="143" w:author="Timothy H Dixon" w:date="2016-02-13T14:18:00Z">
        <w:r w:rsidR="009229BF" w:rsidDel="007F2925">
          <w:rPr>
            <w:lang w:eastAsia="zh-CN"/>
          </w:rPr>
          <w:delText>ing</w:delText>
        </w:r>
      </w:del>
      <w:r w:rsidR="009229BF">
        <w:rPr>
          <w:lang w:eastAsia="zh-CN"/>
        </w:rPr>
        <w:t xml:space="preserve"> focused into the Labrador Sea</w:t>
      </w:r>
      <w:r w:rsidR="0007768D">
        <w:rPr>
          <w:lang w:eastAsia="zh-CN"/>
        </w:rPr>
        <w:t xml:space="preserve"> and</w:t>
      </w:r>
      <w:r w:rsidR="001226BB">
        <w:rPr>
          <w:lang w:eastAsia="zh-CN"/>
        </w:rPr>
        <w:t xml:space="preserve"> </w:t>
      </w:r>
      <w:ins w:id="144" w:author="Timothy H Dixon" w:date="2016-02-13T14:19:00Z">
        <w:r w:rsidR="007F2925">
          <w:rPr>
            <w:lang w:eastAsia="zh-CN"/>
          </w:rPr>
          <w:t>determining</w:t>
        </w:r>
      </w:ins>
      <w:del w:id="145" w:author="Timothy H Dixon" w:date="2016-02-13T14:19:00Z">
        <w:r w:rsidR="001226BB" w:rsidDel="007F2925">
          <w:rPr>
            <w:lang w:eastAsia="zh-CN"/>
          </w:rPr>
          <w:delText>investigate</w:delText>
        </w:r>
      </w:del>
      <w:r w:rsidR="001226BB">
        <w:rPr>
          <w:lang w:eastAsia="zh-CN"/>
        </w:rPr>
        <w:t xml:space="preserve"> its effect on the AMOC.  </w:t>
      </w:r>
    </w:p>
    <w:p w14:paraId="2FAD1D79" w14:textId="77777777" w:rsidR="00137EB1" w:rsidRPr="00137EB1" w:rsidRDefault="00137EB1" w:rsidP="002C78BE">
      <w:pPr>
        <w:spacing w:line="480" w:lineRule="auto"/>
        <w:rPr>
          <w:b/>
        </w:rPr>
      </w:pPr>
    </w:p>
    <w:p w14:paraId="76DE9FD2" w14:textId="43F9D811" w:rsidR="00C70D52" w:rsidRDefault="006431B2" w:rsidP="002C78BE">
      <w:pPr>
        <w:spacing w:line="480" w:lineRule="auto"/>
      </w:pPr>
      <w:r>
        <w:t xml:space="preserve">In Chapter Five, </w:t>
      </w:r>
      <w:r w:rsidR="00130DBC">
        <w:t xml:space="preserve">I show that </w:t>
      </w:r>
      <w:proofErr w:type="spellStart"/>
      <w:r w:rsidR="00FC6625">
        <w:t>InSAR</w:t>
      </w:r>
      <w:proofErr w:type="spellEnd"/>
      <w:r w:rsidR="00FC6625">
        <w:t>-</w:t>
      </w:r>
      <w:r w:rsidR="00467EA2">
        <w:t xml:space="preserve">monitored </w:t>
      </w:r>
      <w:r w:rsidR="00FC6625">
        <w:t xml:space="preserve">surface deformation can be an indicator of reservoir pressure change.  </w:t>
      </w:r>
      <w:r w:rsidR="008E312B">
        <w:t xml:space="preserve">However, </w:t>
      </w:r>
      <w:r w:rsidR="00FE72D0">
        <w:t xml:space="preserve">better knowledge </w:t>
      </w:r>
      <w:ins w:id="146" w:author="Timothy H Dixon" w:date="2016-02-13T14:19:00Z">
        <w:r w:rsidR="007F2925">
          <w:t>of rheological parameters such as</w:t>
        </w:r>
      </w:ins>
      <w:r w:rsidR="00FE72D0">
        <w:t xml:space="preserve"> Young’</w:t>
      </w:r>
      <w:r w:rsidR="007A4A9F">
        <w:t>s modulus is requir</w:t>
      </w:r>
      <w:bookmarkStart w:id="147" w:name="_GoBack"/>
      <w:bookmarkEnd w:id="147"/>
      <w:r w:rsidR="007A4A9F">
        <w:t>ed to more quantitatively link surface deformation and reservoir pressure.  Thus, independent determination of Young’s modulus from down-hole meas</w:t>
      </w:r>
      <w:r w:rsidR="001763AF">
        <w:t xml:space="preserve">urements or other methods is suggested for future work.  </w:t>
      </w:r>
    </w:p>
    <w:p w14:paraId="6467CC8D" w14:textId="77777777" w:rsidR="00C70D52" w:rsidRDefault="00C70D52" w:rsidP="002C78BE">
      <w:pPr>
        <w:spacing w:line="480" w:lineRule="auto"/>
      </w:pPr>
    </w:p>
    <w:p w14:paraId="7D1F2EF6" w14:textId="77777777" w:rsidR="00C70D52" w:rsidRDefault="00C70D52" w:rsidP="002C78BE">
      <w:pPr>
        <w:spacing w:line="480" w:lineRule="auto"/>
      </w:pPr>
    </w:p>
    <w:p w14:paraId="68CFE68A" w14:textId="77777777" w:rsidR="007A4A9F" w:rsidRDefault="007A4A9F" w:rsidP="002C78BE">
      <w:pPr>
        <w:spacing w:line="480" w:lineRule="auto"/>
      </w:pPr>
    </w:p>
    <w:p w14:paraId="6E3ED428" w14:textId="77777777" w:rsidR="002C78BE" w:rsidRDefault="002C78BE"/>
    <w:sectPr w:rsidR="002C78BE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4D9"/>
    <w:multiLevelType w:val="hybridMultilevel"/>
    <w:tmpl w:val="8034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309F9"/>
    <w:multiLevelType w:val="hybridMultilevel"/>
    <w:tmpl w:val="E300F4E8"/>
    <w:lvl w:ilvl="0" w:tplc="C1964412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BE"/>
    <w:rsid w:val="000135D2"/>
    <w:rsid w:val="00017EFD"/>
    <w:rsid w:val="00024E21"/>
    <w:rsid w:val="00033C83"/>
    <w:rsid w:val="000724EC"/>
    <w:rsid w:val="00077309"/>
    <w:rsid w:val="0007768D"/>
    <w:rsid w:val="00083473"/>
    <w:rsid w:val="000911F0"/>
    <w:rsid w:val="000D7794"/>
    <w:rsid w:val="000E3883"/>
    <w:rsid w:val="000F272C"/>
    <w:rsid w:val="000F79BC"/>
    <w:rsid w:val="00114C3F"/>
    <w:rsid w:val="001226BB"/>
    <w:rsid w:val="00130847"/>
    <w:rsid w:val="00130DBC"/>
    <w:rsid w:val="0013367D"/>
    <w:rsid w:val="00137EB1"/>
    <w:rsid w:val="00143856"/>
    <w:rsid w:val="001733ED"/>
    <w:rsid w:val="001735FF"/>
    <w:rsid w:val="001763AF"/>
    <w:rsid w:val="00176F33"/>
    <w:rsid w:val="00193F52"/>
    <w:rsid w:val="00196AAF"/>
    <w:rsid w:val="001C5E22"/>
    <w:rsid w:val="001C71F5"/>
    <w:rsid w:val="001D35AA"/>
    <w:rsid w:val="001D3CC0"/>
    <w:rsid w:val="001D4EFE"/>
    <w:rsid w:val="001D66EB"/>
    <w:rsid w:val="001D781E"/>
    <w:rsid w:val="001E6D2B"/>
    <w:rsid w:val="00212C87"/>
    <w:rsid w:val="00230308"/>
    <w:rsid w:val="002471B0"/>
    <w:rsid w:val="002649F9"/>
    <w:rsid w:val="002A59A1"/>
    <w:rsid w:val="002B029F"/>
    <w:rsid w:val="002B4D55"/>
    <w:rsid w:val="002B58C4"/>
    <w:rsid w:val="002C78BE"/>
    <w:rsid w:val="00303FDD"/>
    <w:rsid w:val="00325B3B"/>
    <w:rsid w:val="003401B0"/>
    <w:rsid w:val="0037144C"/>
    <w:rsid w:val="00387E12"/>
    <w:rsid w:val="003B165D"/>
    <w:rsid w:val="003B22CE"/>
    <w:rsid w:val="003D1801"/>
    <w:rsid w:val="003E2011"/>
    <w:rsid w:val="003F14E1"/>
    <w:rsid w:val="0043019A"/>
    <w:rsid w:val="00433722"/>
    <w:rsid w:val="00467EA2"/>
    <w:rsid w:val="00472469"/>
    <w:rsid w:val="00486CFE"/>
    <w:rsid w:val="00492094"/>
    <w:rsid w:val="00497705"/>
    <w:rsid w:val="004B5AA5"/>
    <w:rsid w:val="004C3B67"/>
    <w:rsid w:val="004D39A7"/>
    <w:rsid w:val="004E79DC"/>
    <w:rsid w:val="004F0AD9"/>
    <w:rsid w:val="004F5939"/>
    <w:rsid w:val="0050652D"/>
    <w:rsid w:val="00514C04"/>
    <w:rsid w:val="005251C9"/>
    <w:rsid w:val="00535908"/>
    <w:rsid w:val="00536029"/>
    <w:rsid w:val="00552851"/>
    <w:rsid w:val="0055540A"/>
    <w:rsid w:val="005649D9"/>
    <w:rsid w:val="005718AA"/>
    <w:rsid w:val="00571EC9"/>
    <w:rsid w:val="0057214B"/>
    <w:rsid w:val="005775C4"/>
    <w:rsid w:val="00577AE3"/>
    <w:rsid w:val="00577CE4"/>
    <w:rsid w:val="005A1236"/>
    <w:rsid w:val="005A516B"/>
    <w:rsid w:val="005B0D22"/>
    <w:rsid w:val="005D7CE9"/>
    <w:rsid w:val="00602B6A"/>
    <w:rsid w:val="006258CF"/>
    <w:rsid w:val="00626B0D"/>
    <w:rsid w:val="006431B2"/>
    <w:rsid w:val="00645F2C"/>
    <w:rsid w:val="00656404"/>
    <w:rsid w:val="006576ED"/>
    <w:rsid w:val="00671EFF"/>
    <w:rsid w:val="00673D51"/>
    <w:rsid w:val="006A46AA"/>
    <w:rsid w:val="006C038A"/>
    <w:rsid w:val="006C20E8"/>
    <w:rsid w:val="006C42BB"/>
    <w:rsid w:val="006D56C4"/>
    <w:rsid w:val="006E4E2A"/>
    <w:rsid w:val="006F32EB"/>
    <w:rsid w:val="007035FF"/>
    <w:rsid w:val="00726572"/>
    <w:rsid w:val="00726EA1"/>
    <w:rsid w:val="007363EA"/>
    <w:rsid w:val="00743136"/>
    <w:rsid w:val="00750747"/>
    <w:rsid w:val="00762CAD"/>
    <w:rsid w:val="007A0626"/>
    <w:rsid w:val="007A0DA1"/>
    <w:rsid w:val="007A4A9F"/>
    <w:rsid w:val="007B6BEF"/>
    <w:rsid w:val="007C52BC"/>
    <w:rsid w:val="007D68FF"/>
    <w:rsid w:val="007F2925"/>
    <w:rsid w:val="008572F7"/>
    <w:rsid w:val="0086126D"/>
    <w:rsid w:val="008701F1"/>
    <w:rsid w:val="00877F1D"/>
    <w:rsid w:val="00880247"/>
    <w:rsid w:val="00887CC4"/>
    <w:rsid w:val="008A21C1"/>
    <w:rsid w:val="008A624E"/>
    <w:rsid w:val="008C60BD"/>
    <w:rsid w:val="008E07B9"/>
    <w:rsid w:val="008E312B"/>
    <w:rsid w:val="008E56A8"/>
    <w:rsid w:val="009005FE"/>
    <w:rsid w:val="009229BF"/>
    <w:rsid w:val="009254B3"/>
    <w:rsid w:val="00933006"/>
    <w:rsid w:val="009472A3"/>
    <w:rsid w:val="0096628D"/>
    <w:rsid w:val="00966C44"/>
    <w:rsid w:val="00976952"/>
    <w:rsid w:val="00991604"/>
    <w:rsid w:val="009A2FF7"/>
    <w:rsid w:val="009B0E6B"/>
    <w:rsid w:val="009E0DB5"/>
    <w:rsid w:val="009F57EC"/>
    <w:rsid w:val="009F6BDC"/>
    <w:rsid w:val="00A10DBF"/>
    <w:rsid w:val="00A20D55"/>
    <w:rsid w:val="00A51981"/>
    <w:rsid w:val="00A6090D"/>
    <w:rsid w:val="00A764FB"/>
    <w:rsid w:val="00A86F15"/>
    <w:rsid w:val="00A91634"/>
    <w:rsid w:val="00AA4334"/>
    <w:rsid w:val="00AE6CCD"/>
    <w:rsid w:val="00AF10C4"/>
    <w:rsid w:val="00B15D54"/>
    <w:rsid w:val="00B416EC"/>
    <w:rsid w:val="00B446FF"/>
    <w:rsid w:val="00B63045"/>
    <w:rsid w:val="00B63BA0"/>
    <w:rsid w:val="00BB5944"/>
    <w:rsid w:val="00BB7E90"/>
    <w:rsid w:val="00BC2522"/>
    <w:rsid w:val="00BC7CDB"/>
    <w:rsid w:val="00BD5CEB"/>
    <w:rsid w:val="00BE3385"/>
    <w:rsid w:val="00BE638B"/>
    <w:rsid w:val="00BF64E9"/>
    <w:rsid w:val="00C15C5F"/>
    <w:rsid w:val="00C162B8"/>
    <w:rsid w:val="00C242B6"/>
    <w:rsid w:val="00C31BA0"/>
    <w:rsid w:val="00C321BD"/>
    <w:rsid w:val="00C32E2F"/>
    <w:rsid w:val="00C410B3"/>
    <w:rsid w:val="00C52291"/>
    <w:rsid w:val="00C53988"/>
    <w:rsid w:val="00C70358"/>
    <w:rsid w:val="00C70D52"/>
    <w:rsid w:val="00C840DE"/>
    <w:rsid w:val="00C901F6"/>
    <w:rsid w:val="00C90C1E"/>
    <w:rsid w:val="00C916A3"/>
    <w:rsid w:val="00CD0E8A"/>
    <w:rsid w:val="00CE0A05"/>
    <w:rsid w:val="00CE4F58"/>
    <w:rsid w:val="00CF0CB2"/>
    <w:rsid w:val="00D06797"/>
    <w:rsid w:val="00D20E36"/>
    <w:rsid w:val="00D21AD8"/>
    <w:rsid w:val="00D36679"/>
    <w:rsid w:val="00D47EDE"/>
    <w:rsid w:val="00D61A9C"/>
    <w:rsid w:val="00D71878"/>
    <w:rsid w:val="00D7196E"/>
    <w:rsid w:val="00D84741"/>
    <w:rsid w:val="00D86817"/>
    <w:rsid w:val="00DB6CA1"/>
    <w:rsid w:val="00DC61DD"/>
    <w:rsid w:val="00DE0A83"/>
    <w:rsid w:val="00DE0E34"/>
    <w:rsid w:val="00DF5828"/>
    <w:rsid w:val="00E074E2"/>
    <w:rsid w:val="00E15F06"/>
    <w:rsid w:val="00E17F3F"/>
    <w:rsid w:val="00E455CC"/>
    <w:rsid w:val="00E478EB"/>
    <w:rsid w:val="00E605D5"/>
    <w:rsid w:val="00E83863"/>
    <w:rsid w:val="00E86CB2"/>
    <w:rsid w:val="00EC3F83"/>
    <w:rsid w:val="00EC6F82"/>
    <w:rsid w:val="00ED3D80"/>
    <w:rsid w:val="00ED40BE"/>
    <w:rsid w:val="00ED4D72"/>
    <w:rsid w:val="00EF06EE"/>
    <w:rsid w:val="00F127F2"/>
    <w:rsid w:val="00F13F6A"/>
    <w:rsid w:val="00F16699"/>
    <w:rsid w:val="00F16D65"/>
    <w:rsid w:val="00F35955"/>
    <w:rsid w:val="00F41AE0"/>
    <w:rsid w:val="00F455DE"/>
    <w:rsid w:val="00F46017"/>
    <w:rsid w:val="00F479DA"/>
    <w:rsid w:val="00F51B68"/>
    <w:rsid w:val="00F64AEF"/>
    <w:rsid w:val="00F82CF9"/>
    <w:rsid w:val="00F92380"/>
    <w:rsid w:val="00FB2CBD"/>
    <w:rsid w:val="00FB5B2F"/>
    <w:rsid w:val="00FB7157"/>
    <w:rsid w:val="00FC6625"/>
    <w:rsid w:val="00FE6721"/>
    <w:rsid w:val="00FE7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AAF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938</Words>
  <Characters>5352</Characters>
  <Application>Microsoft Macintosh Word</Application>
  <DocSecurity>0</DocSecurity>
  <Lines>44</Lines>
  <Paragraphs>12</Paragraphs>
  <ScaleCrop>false</ScaleCrop>
  <Company>university of miami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4</cp:revision>
  <dcterms:created xsi:type="dcterms:W3CDTF">2016-02-13T19:15:00Z</dcterms:created>
  <dcterms:modified xsi:type="dcterms:W3CDTF">2016-02-15T17:06:00Z</dcterms:modified>
</cp:coreProperties>
</file>